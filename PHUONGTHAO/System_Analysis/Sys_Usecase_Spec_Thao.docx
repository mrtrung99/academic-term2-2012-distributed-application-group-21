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B22" w:rsidRPr="00971B22" w:rsidRDefault="00971B22" w:rsidP="00971B22">
      <w:pPr>
        <w:rPr>
          <w:szCs w:val="24"/>
        </w:rPr>
      </w:pPr>
      <w:r w:rsidRPr="00971B22">
        <w:rPr>
          <w:szCs w:val="24"/>
        </w:rPr>
        <w:t>ĐẶC TẢ USECASE HỆ THỐNG</w:t>
      </w:r>
    </w:p>
    <w:p w:rsidR="00971B22" w:rsidRPr="00971B22" w:rsidRDefault="00971B22" w:rsidP="00971B22">
      <w:pPr>
        <w:pStyle w:val="Heading1"/>
        <w:numPr>
          <w:ilvl w:val="0"/>
          <w:numId w:val="7"/>
        </w:numPr>
        <w:spacing w:line="360" w:lineRule="auto"/>
      </w:pPr>
      <w:bookmarkStart w:id="0" w:name="CABR5S19ZLZ_ceXObe-K35Dj6ec5Z=M=8oTB3rS2"/>
      <w:r w:rsidRPr="00971B22">
        <w:t>Đặc tả Use-case “</w:t>
      </w:r>
      <w:bookmarkEnd w:id="0"/>
      <w:r>
        <w:t>Quản lý nhà các nhà hàng trong hệ thống</w:t>
      </w:r>
      <w:r w:rsidRPr="00971B22">
        <w:t>”</w:t>
      </w:r>
    </w:p>
    <w:p w:rsid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lang w:val="vi-VN"/>
        </w:rPr>
        <w:t>Tóm tắt</w:t>
      </w:r>
      <w:r w:rsidR="00777FE8">
        <w:rPr>
          <w:rFonts w:eastAsia="Times New Roman" w:cs="Times New Roman"/>
          <w:b/>
          <w:bCs/>
          <w:szCs w:val="24"/>
        </w:rPr>
        <w:t>:</w:t>
      </w:r>
    </w:p>
    <w:p w:rsidR="00777FE8" w:rsidRPr="00777FE8" w:rsidRDefault="00777FE8" w:rsidP="00777FE8">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quản trị hệ thống thực hiện nhấp chọn chức năng quản lý các nhà hàng để thao tác thêm, xóa, cập nhật thông  tin các nhà hàng trong chuỗi nhà hàng</w:t>
      </w:r>
    </w:p>
    <w:p w:rsidR="00971B22" w:rsidRP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lang w:val="vi-VN"/>
        </w:rPr>
        <w:t>Dòng sự kiện</w:t>
      </w:r>
    </w:p>
    <w:p w:rsidR="00971B22" w:rsidRDefault="00971B22" w:rsidP="00777FE8">
      <w:pPr>
        <w:pStyle w:val="ListParagraph"/>
        <w:numPr>
          <w:ilvl w:val="2"/>
          <w:numId w:val="7"/>
        </w:numPr>
        <w:spacing w:before="144" w:after="144" w:line="360" w:lineRule="auto"/>
        <w:outlineLvl w:val="3"/>
        <w:rPr>
          <w:rFonts w:eastAsia="Times New Roman" w:cs="Times New Roman"/>
          <w:b/>
          <w:bCs/>
          <w:szCs w:val="24"/>
        </w:rPr>
      </w:pPr>
      <w:r w:rsidRPr="00971B22">
        <w:rPr>
          <w:rFonts w:eastAsia="Times New Roman" w:cs="Times New Roman"/>
          <w:b/>
          <w:bCs/>
          <w:szCs w:val="24"/>
          <w:lang w:val="vi-VN"/>
        </w:rPr>
        <w:t>Dòng sự kiện chính</w:t>
      </w:r>
    </w:p>
    <w:p w:rsidR="00777FE8" w:rsidRDefault="00777FE8" w:rsidP="00777FE8">
      <w:pPr>
        <w:pStyle w:val="ListParagraph"/>
        <w:numPr>
          <w:ilvl w:val="0"/>
          <w:numId w:val="8"/>
        </w:numPr>
        <w:spacing w:before="144" w:after="144" w:line="360" w:lineRule="auto"/>
        <w:outlineLvl w:val="3"/>
        <w:rPr>
          <w:rFonts w:eastAsia="Times New Roman" w:cs="Times New Roman"/>
          <w:bCs/>
          <w:szCs w:val="24"/>
        </w:rPr>
      </w:pPr>
      <w:r>
        <w:rPr>
          <w:rFonts w:eastAsia="Times New Roman" w:cs="Times New Roman"/>
          <w:bCs/>
          <w:szCs w:val="24"/>
        </w:rPr>
        <w:t>Người dùng nhấp chọn chức năng quản lý các nhà hàng trong hệ thống</w:t>
      </w:r>
    </w:p>
    <w:p w:rsidR="00777FE8" w:rsidRDefault="00777FE8" w:rsidP="00777FE8">
      <w:pPr>
        <w:pStyle w:val="ListParagraph"/>
        <w:numPr>
          <w:ilvl w:val="0"/>
          <w:numId w:val="8"/>
        </w:numPr>
        <w:spacing w:before="144" w:after="144" w:line="360" w:lineRule="auto"/>
        <w:outlineLvl w:val="3"/>
        <w:rPr>
          <w:rFonts w:eastAsia="Times New Roman" w:cs="Times New Roman"/>
          <w:bCs/>
          <w:szCs w:val="24"/>
        </w:rPr>
      </w:pPr>
      <w:r>
        <w:rPr>
          <w:rFonts w:eastAsia="Times New Roman" w:cs="Times New Roman"/>
          <w:bCs/>
          <w:szCs w:val="24"/>
        </w:rPr>
        <w:t>Hệ thống thực hiện xác thực quyền của người dùng có phải là quyền quản trị hệ thống hay không</w:t>
      </w:r>
    </w:p>
    <w:p w:rsidR="00777FE8" w:rsidRPr="00777FE8" w:rsidRDefault="00777FE8" w:rsidP="00777FE8">
      <w:pPr>
        <w:pStyle w:val="ListParagraph"/>
        <w:numPr>
          <w:ilvl w:val="0"/>
          <w:numId w:val="8"/>
        </w:numPr>
        <w:spacing w:before="144" w:after="144" w:line="360" w:lineRule="auto"/>
        <w:outlineLvl w:val="3"/>
        <w:rPr>
          <w:rFonts w:eastAsia="Times New Roman" w:cs="Times New Roman"/>
          <w:bCs/>
          <w:szCs w:val="24"/>
        </w:rPr>
      </w:pPr>
      <w:r>
        <w:rPr>
          <w:rFonts w:eastAsia="Times New Roman" w:cs="Times New Roman"/>
          <w:bCs/>
          <w:szCs w:val="24"/>
        </w:rPr>
        <w:t>Hệ thống hiển thị màn hình quản lý các nhà hàng</w:t>
      </w:r>
    </w:p>
    <w:p w:rsidR="00971B22" w:rsidRDefault="00971B22" w:rsidP="00971B22">
      <w:pPr>
        <w:pStyle w:val="ListParagraph"/>
        <w:numPr>
          <w:ilvl w:val="2"/>
          <w:numId w:val="7"/>
        </w:numPr>
        <w:spacing w:before="144" w:after="144" w:line="360" w:lineRule="auto"/>
        <w:outlineLvl w:val="3"/>
        <w:rPr>
          <w:rFonts w:eastAsia="Times New Roman" w:cs="Times New Roman"/>
          <w:b/>
          <w:bCs/>
          <w:szCs w:val="24"/>
        </w:rPr>
      </w:pPr>
      <w:r w:rsidRPr="00971B22">
        <w:rPr>
          <w:rFonts w:eastAsia="Times New Roman" w:cs="Times New Roman"/>
          <w:b/>
          <w:bCs/>
          <w:szCs w:val="24"/>
          <w:lang w:val="vi-VN"/>
        </w:rPr>
        <w:t>Các dòng sự kiện khác</w:t>
      </w:r>
    </w:p>
    <w:p w:rsidR="00777FE8" w:rsidRPr="00117397" w:rsidRDefault="00117397" w:rsidP="00117397">
      <w:pPr>
        <w:pStyle w:val="ListParagraph"/>
        <w:spacing w:before="144" w:after="144" w:line="360" w:lineRule="auto"/>
        <w:ind w:left="1224"/>
        <w:outlineLvl w:val="3"/>
        <w:rPr>
          <w:rFonts w:eastAsia="Times New Roman" w:cs="Times New Roman"/>
          <w:bCs/>
          <w:szCs w:val="24"/>
        </w:rPr>
      </w:pPr>
      <w:r>
        <w:rPr>
          <w:rFonts w:eastAsia="Times New Roman" w:cs="Times New Roman"/>
          <w:bCs/>
          <w:szCs w:val="24"/>
        </w:rPr>
        <w:t>2.</w:t>
      </w:r>
      <w:r w:rsidR="00777FE8" w:rsidRPr="00117397">
        <w:rPr>
          <w:rFonts w:eastAsia="Times New Roman" w:cs="Times New Roman"/>
          <w:bCs/>
          <w:szCs w:val="24"/>
        </w:rPr>
        <w:t>Nếu hệ thống kiểm tra người dùng không có quyền truy câp, hiển thị thông báo  cho người dùng và yêu cầu người dùng đăn</w:t>
      </w:r>
      <w:r w:rsidR="00FD6BE0" w:rsidRPr="00117397">
        <w:rPr>
          <w:rFonts w:eastAsia="Times New Roman" w:cs="Times New Roman"/>
          <w:bCs/>
          <w:szCs w:val="24"/>
        </w:rPr>
        <w:t>g</w:t>
      </w:r>
      <w:r w:rsidR="00777FE8" w:rsidRPr="00117397">
        <w:rPr>
          <w:rFonts w:eastAsia="Times New Roman" w:cs="Times New Roman"/>
          <w:bCs/>
          <w:szCs w:val="24"/>
        </w:rPr>
        <w:t xml:space="preserve"> nhập lại</w:t>
      </w:r>
    </w:p>
    <w:p w:rsid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lang w:val="vi-VN"/>
        </w:rPr>
        <w:t>Các yêu cầu đặc biệt</w:t>
      </w:r>
    </w:p>
    <w:p w:rsidR="003F2CF5" w:rsidRPr="003F2CF5" w:rsidRDefault="003F2CF5" w:rsidP="003F2CF5">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lang w:val="vi-VN"/>
        </w:rPr>
        <w:t>Trạng thái hệ thống khi bắt đầu thực hiện Use-case</w:t>
      </w:r>
    </w:p>
    <w:p w:rsidR="003F2CF5" w:rsidRPr="003F2CF5" w:rsidRDefault="003F2CF5" w:rsidP="003F2CF5">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Người dùng đã đăng nhập hệ thống</w:t>
      </w:r>
    </w:p>
    <w:p w:rsid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rPr>
        <w:t>Trạng thái hệ thống sau khi thực hiện Use-case</w:t>
      </w:r>
    </w:p>
    <w:p w:rsidR="003F2CF5" w:rsidRPr="003F2CF5" w:rsidRDefault="003F2CF5" w:rsidP="003F2CF5">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Hệ thống không thay đổi</w:t>
      </w:r>
    </w:p>
    <w:p w:rsid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rPr>
        <w:t>Điểm mở rộng</w:t>
      </w:r>
    </w:p>
    <w:p w:rsidR="003F2CF5" w:rsidRPr="003F2CF5" w:rsidRDefault="003F2CF5" w:rsidP="003F2CF5">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Usecase này liên kết với các usecase Thêm nhà hàng, Cập nhật thông tin nhà hàng, Xóa nhà hàng để thực hiện các chức năng quản lý</w:t>
      </w:r>
    </w:p>
    <w:p w:rsidR="00971B22" w:rsidRPr="00971B22" w:rsidRDefault="00971B22" w:rsidP="00971B22">
      <w:pPr>
        <w:pStyle w:val="Heading1"/>
        <w:numPr>
          <w:ilvl w:val="0"/>
          <w:numId w:val="7"/>
        </w:numPr>
        <w:spacing w:line="360" w:lineRule="auto"/>
      </w:pPr>
      <w:r w:rsidRPr="00971B22">
        <w:t>Đặc tả Use-case “</w:t>
      </w:r>
      <w:r>
        <w:t>Thêm nhà hàng</w:t>
      </w:r>
      <w:r w:rsidRPr="00971B22">
        <w:t>”</w:t>
      </w:r>
    </w:p>
    <w:p w:rsid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lang w:val="vi-VN"/>
        </w:rPr>
        <w:t>Tóm tắt</w:t>
      </w:r>
      <w:r w:rsidR="005E76CC">
        <w:rPr>
          <w:rFonts w:eastAsia="Times New Roman" w:cs="Times New Roman"/>
          <w:b/>
          <w:bCs/>
          <w:szCs w:val="24"/>
        </w:rPr>
        <w:t>:</w:t>
      </w:r>
    </w:p>
    <w:p w:rsidR="005E76CC" w:rsidRPr="00197FE0" w:rsidRDefault="00C22F19" w:rsidP="005E76CC">
      <w:pPr>
        <w:pStyle w:val="ListParagraph"/>
        <w:spacing w:before="144" w:after="144" w:line="360" w:lineRule="auto"/>
        <w:ind w:left="792"/>
        <w:outlineLvl w:val="2"/>
        <w:rPr>
          <w:rFonts w:eastAsia="Times New Roman" w:cs="Times New Roman"/>
          <w:bCs/>
          <w:szCs w:val="24"/>
        </w:rPr>
      </w:pPr>
      <w:ins w:id="1" w:author="JML" w:date="2012-03-21T23:23:00Z">
        <w:r>
          <w:rPr>
            <w:rFonts w:eastAsia="Times New Roman" w:cs="Times New Roman"/>
            <w:bCs/>
            <w:szCs w:val="24"/>
          </w:rPr>
          <w:t xml:space="preserve">Nhân viên </w:t>
        </w:r>
      </w:ins>
      <w:del w:id="2" w:author="JML" w:date="2012-03-21T23:23:00Z">
        <w:r w:rsidR="00197FE0" w:rsidDel="00C22F19">
          <w:rPr>
            <w:rFonts w:eastAsia="Times New Roman" w:cs="Times New Roman"/>
            <w:bCs/>
            <w:szCs w:val="24"/>
          </w:rPr>
          <w:delText>Q</w:delText>
        </w:r>
      </w:del>
      <w:ins w:id="3" w:author="JML" w:date="2012-03-21T23:23:00Z">
        <w:r>
          <w:rPr>
            <w:rFonts w:eastAsia="Times New Roman" w:cs="Times New Roman"/>
            <w:bCs/>
            <w:szCs w:val="24"/>
          </w:rPr>
          <w:t>q</w:t>
        </w:r>
      </w:ins>
      <w:r w:rsidR="00197FE0">
        <w:rPr>
          <w:rFonts w:eastAsia="Times New Roman" w:cs="Times New Roman"/>
          <w:bCs/>
          <w:szCs w:val="24"/>
        </w:rPr>
        <w:t>uản trị hệ thống thực hiện thêm</w:t>
      </w:r>
      <w:r w:rsidR="00366F2D">
        <w:rPr>
          <w:rFonts w:eastAsia="Times New Roman" w:cs="Times New Roman"/>
          <w:bCs/>
          <w:szCs w:val="24"/>
        </w:rPr>
        <w:t xml:space="preserve"> thông tin nhà hàng mới khi công ty mở rộng chuỗi nhà hàng</w:t>
      </w:r>
    </w:p>
    <w:p w:rsidR="00836BB7" w:rsidRDefault="00971B22" w:rsidP="00836BB7">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lang w:val="vi-VN"/>
        </w:rPr>
        <w:t>Dòng sự kiện</w:t>
      </w:r>
    </w:p>
    <w:p w:rsidR="00836BB7" w:rsidRDefault="00836BB7" w:rsidP="00117397">
      <w:pPr>
        <w:pStyle w:val="ListParagraph"/>
        <w:numPr>
          <w:ilvl w:val="0"/>
          <w:numId w:val="10"/>
        </w:numPr>
        <w:spacing w:before="144" w:after="144" w:line="360" w:lineRule="auto"/>
        <w:outlineLvl w:val="2"/>
        <w:rPr>
          <w:rFonts w:eastAsia="Times New Roman" w:cs="Times New Roman"/>
          <w:bCs/>
          <w:szCs w:val="24"/>
        </w:rPr>
      </w:pPr>
      <w:r>
        <w:rPr>
          <w:rFonts w:eastAsia="Times New Roman" w:cs="Times New Roman"/>
          <w:bCs/>
          <w:szCs w:val="24"/>
        </w:rPr>
        <w:lastRenderedPageBreak/>
        <w:t>Người dùng chọn chức năng thêm nhà hàng</w:t>
      </w:r>
    </w:p>
    <w:p w:rsidR="00836BB7" w:rsidRDefault="00836BB7" w:rsidP="00117397">
      <w:pPr>
        <w:pStyle w:val="ListParagraph"/>
        <w:numPr>
          <w:ilvl w:val="0"/>
          <w:numId w:val="10"/>
        </w:numPr>
        <w:spacing w:before="144" w:after="144" w:line="360" w:lineRule="auto"/>
        <w:outlineLvl w:val="2"/>
        <w:rPr>
          <w:rFonts w:eastAsia="Times New Roman" w:cs="Times New Roman"/>
          <w:bCs/>
          <w:szCs w:val="24"/>
        </w:rPr>
      </w:pPr>
      <w:r>
        <w:rPr>
          <w:rFonts w:eastAsia="Times New Roman" w:cs="Times New Roman"/>
          <w:bCs/>
          <w:szCs w:val="24"/>
        </w:rPr>
        <w:t>Hệ thống hiển thị giao diện để người dùng nhập thông tin nhà hàng mới vào</w:t>
      </w:r>
    </w:p>
    <w:p w:rsidR="00836BB7" w:rsidRDefault="00836BB7" w:rsidP="00117397">
      <w:pPr>
        <w:pStyle w:val="ListParagraph"/>
        <w:numPr>
          <w:ilvl w:val="0"/>
          <w:numId w:val="10"/>
        </w:numPr>
        <w:spacing w:before="144" w:after="144" w:line="360" w:lineRule="auto"/>
        <w:outlineLvl w:val="2"/>
        <w:rPr>
          <w:rFonts w:eastAsia="Times New Roman" w:cs="Times New Roman"/>
          <w:bCs/>
          <w:szCs w:val="24"/>
        </w:rPr>
      </w:pPr>
      <w:r>
        <w:rPr>
          <w:rFonts w:eastAsia="Times New Roman" w:cs="Times New Roman"/>
          <w:bCs/>
          <w:szCs w:val="24"/>
        </w:rPr>
        <w:t>Người dùng chọn lưu nhà hàng mới</w:t>
      </w:r>
    </w:p>
    <w:p w:rsidR="00836BB7" w:rsidRDefault="00836BB7" w:rsidP="00117397">
      <w:pPr>
        <w:pStyle w:val="ListParagraph"/>
        <w:numPr>
          <w:ilvl w:val="0"/>
          <w:numId w:val="10"/>
        </w:numPr>
        <w:spacing w:before="144" w:after="144" w:line="360" w:lineRule="auto"/>
        <w:outlineLvl w:val="2"/>
        <w:rPr>
          <w:rFonts w:eastAsia="Times New Roman" w:cs="Times New Roman"/>
          <w:bCs/>
          <w:szCs w:val="24"/>
        </w:rPr>
      </w:pPr>
      <w:r>
        <w:rPr>
          <w:rFonts w:eastAsia="Times New Roman" w:cs="Times New Roman"/>
          <w:bCs/>
          <w:szCs w:val="24"/>
        </w:rPr>
        <w:t>Hệ thống kiểm tra thông tin nhập vào có hợp lệ hay không. Nếu hợp lệ, hệ thống thực hiện ghi nhận vào cơ sở dữ liệu thông tin nhà hàng</w:t>
      </w:r>
    </w:p>
    <w:p w:rsidR="00836BB7" w:rsidRPr="00836BB7" w:rsidRDefault="00836BB7" w:rsidP="00117397">
      <w:pPr>
        <w:pStyle w:val="ListParagraph"/>
        <w:numPr>
          <w:ilvl w:val="0"/>
          <w:numId w:val="10"/>
        </w:numPr>
        <w:spacing w:before="144" w:after="144" w:line="360" w:lineRule="auto"/>
        <w:outlineLvl w:val="2"/>
        <w:rPr>
          <w:rFonts w:eastAsia="Times New Roman" w:cs="Times New Roman"/>
          <w:bCs/>
          <w:szCs w:val="24"/>
        </w:rPr>
      </w:pPr>
      <w:r>
        <w:rPr>
          <w:rFonts w:eastAsia="Times New Roman" w:cs="Times New Roman"/>
          <w:bCs/>
          <w:szCs w:val="24"/>
        </w:rPr>
        <w:t>Hệ thống hiển thị kết quả cập nhật thành công cho người dùng</w:t>
      </w:r>
    </w:p>
    <w:p w:rsidR="00971B22" w:rsidRDefault="00971B22" w:rsidP="00777FE8">
      <w:pPr>
        <w:pStyle w:val="ListParagraph"/>
        <w:numPr>
          <w:ilvl w:val="2"/>
          <w:numId w:val="7"/>
        </w:numPr>
        <w:spacing w:before="144" w:after="144" w:line="360" w:lineRule="auto"/>
        <w:outlineLvl w:val="3"/>
        <w:rPr>
          <w:rFonts w:eastAsia="Times New Roman" w:cs="Times New Roman"/>
          <w:b/>
          <w:bCs/>
          <w:szCs w:val="24"/>
        </w:rPr>
      </w:pPr>
      <w:r w:rsidRPr="00971B22">
        <w:rPr>
          <w:rFonts w:eastAsia="Times New Roman" w:cs="Times New Roman"/>
          <w:b/>
          <w:bCs/>
          <w:szCs w:val="24"/>
          <w:lang w:val="vi-VN"/>
        </w:rPr>
        <w:t>Dòng sự kiện chính</w:t>
      </w:r>
    </w:p>
    <w:p w:rsidR="00625A0D" w:rsidRPr="00117397" w:rsidRDefault="00625A0D" w:rsidP="00117397">
      <w:pPr>
        <w:pStyle w:val="ListParagraph"/>
        <w:numPr>
          <w:ilvl w:val="0"/>
          <w:numId w:val="12"/>
        </w:numPr>
        <w:spacing w:before="144" w:after="144" w:line="360" w:lineRule="auto"/>
        <w:outlineLvl w:val="3"/>
        <w:rPr>
          <w:rFonts w:eastAsia="Times New Roman" w:cs="Times New Roman"/>
          <w:bCs/>
          <w:szCs w:val="24"/>
        </w:rPr>
      </w:pPr>
      <w:r w:rsidRPr="00117397">
        <w:rPr>
          <w:rFonts w:eastAsia="Times New Roman" w:cs="Times New Roman"/>
          <w:bCs/>
          <w:szCs w:val="24"/>
        </w:rPr>
        <w:t>Nếu thông tin nhập vào không hợp lệ, hệ thống yêu cầu người dùng nhập lại thông tin</w:t>
      </w:r>
    </w:p>
    <w:p w:rsidR="00971B22" w:rsidRDefault="00971B22" w:rsidP="00971B22">
      <w:pPr>
        <w:pStyle w:val="ListParagraph"/>
        <w:numPr>
          <w:ilvl w:val="2"/>
          <w:numId w:val="7"/>
        </w:numPr>
        <w:spacing w:before="144" w:after="144" w:line="360" w:lineRule="auto"/>
        <w:outlineLvl w:val="3"/>
        <w:rPr>
          <w:rFonts w:eastAsia="Times New Roman" w:cs="Times New Roman"/>
          <w:b/>
          <w:bCs/>
          <w:szCs w:val="24"/>
        </w:rPr>
      </w:pPr>
      <w:r w:rsidRPr="00971B22">
        <w:rPr>
          <w:rFonts w:eastAsia="Times New Roman" w:cs="Times New Roman"/>
          <w:b/>
          <w:bCs/>
          <w:szCs w:val="24"/>
          <w:lang w:val="vi-VN"/>
        </w:rPr>
        <w:t>Các dòng sự kiện khác</w:t>
      </w:r>
    </w:p>
    <w:p w:rsidR="00625A0D" w:rsidRPr="00625A0D" w:rsidRDefault="00625A0D" w:rsidP="00625A0D">
      <w:pPr>
        <w:spacing w:before="144" w:after="144" w:line="360" w:lineRule="auto"/>
        <w:ind w:left="720"/>
        <w:outlineLvl w:val="3"/>
        <w:rPr>
          <w:rFonts w:eastAsia="Times New Roman" w:cs="Times New Roman"/>
          <w:bCs/>
          <w:szCs w:val="24"/>
        </w:rPr>
      </w:pPr>
      <w:r>
        <w:rPr>
          <w:rFonts w:eastAsia="Times New Roman" w:cs="Times New Roman"/>
          <w:bCs/>
          <w:szCs w:val="24"/>
        </w:rPr>
        <w:t>Không có</w:t>
      </w:r>
    </w:p>
    <w:p w:rsid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lang w:val="vi-VN"/>
        </w:rPr>
        <w:t>Các yêu cầu đặc biệt</w:t>
      </w:r>
    </w:p>
    <w:p w:rsidR="00625A0D" w:rsidRPr="00625A0D" w:rsidRDefault="00625A0D" w:rsidP="00625A0D">
      <w:pPr>
        <w:spacing w:before="144" w:after="144" w:line="360" w:lineRule="auto"/>
        <w:ind w:left="720"/>
        <w:outlineLvl w:val="2"/>
        <w:rPr>
          <w:rFonts w:eastAsia="Times New Roman" w:cs="Times New Roman"/>
          <w:bCs/>
          <w:szCs w:val="24"/>
        </w:rPr>
      </w:pPr>
      <w:r>
        <w:rPr>
          <w:rFonts w:eastAsia="Times New Roman" w:cs="Times New Roman"/>
          <w:bCs/>
          <w:szCs w:val="24"/>
        </w:rPr>
        <w:t>Không có</w:t>
      </w:r>
    </w:p>
    <w:p w:rsid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lang w:val="vi-VN"/>
        </w:rPr>
        <w:t>Trạng thái hệ thống khi bắt đầu thực hiện Use-case</w:t>
      </w:r>
    </w:p>
    <w:p w:rsidR="00625A0D" w:rsidRPr="00625A0D" w:rsidRDefault="00625A0D" w:rsidP="00625A0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Người dùng đã đăng nhập thành công với quyền quản trị hệ thống</w:t>
      </w:r>
    </w:p>
    <w:p w:rsid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rPr>
        <w:t>Trạng thái hệ thống sau khi thực hiện Use-case</w:t>
      </w:r>
    </w:p>
    <w:p w:rsidR="00625A0D" w:rsidRDefault="00625A0D" w:rsidP="00625A0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thành công, hệ thống ghi nhận vào cơ sở dữ liệu thông tin của nhà hàng mới</w:t>
      </w:r>
    </w:p>
    <w:p w:rsidR="00625A0D" w:rsidRPr="00625A0D" w:rsidRDefault="00625A0D" w:rsidP="00625A0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không thành công, cơ sở dữ liệu không thay đổi</w:t>
      </w:r>
    </w:p>
    <w:p w:rsidR="00971B22" w:rsidRP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rPr>
        <w:t>Điểm mở rộng</w:t>
      </w:r>
    </w:p>
    <w:p w:rsidR="00971B22" w:rsidRPr="00287A79" w:rsidRDefault="00287A79" w:rsidP="00287A79">
      <w:pPr>
        <w:spacing w:line="360" w:lineRule="auto"/>
        <w:ind w:left="720"/>
        <w:rPr>
          <w:szCs w:val="24"/>
        </w:rPr>
      </w:pPr>
      <w:r>
        <w:rPr>
          <w:szCs w:val="24"/>
        </w:rPr>
        <w:t>Không có</w:t>
      </w:r>
    </w:p>
    <w:p w:rsidR="00971B22" w:rsidRPr="00971B22" w:rsidRDefault="00971B22" w:rsidP="00971B22">
      <w:pPr>
        <w:pStyle w:val="Heading1"/>
        <w:numPr>
          <w:ilvl w:val="0"/>
          <w:numId w:val="7"/>
        </w:numPr>
        <w:spacing w:line="360" w:lineRule="auto"/>
      </w:pPr>
      <w:r w:rsidRPr="00971B22">
        <w:t>Đặc tả Use-case “</w:t>
      </w:r>
      <w:r>
        <w:t>Cập nhật thông tin nhà hàng</w:t>
      </w:r>
      <w:r w:rsidRPr="00971B22">
        <w:t>”</w:t>
      </w:r>
    </w:p>
    <w:p w:rsid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lang w:val="vi-VN"/>
        </w:rPr>
        <w:t>Tóm tắt</w:t>
      </w:r>
    </w:p>
    <w:p w:rsidR="00117397" w:rsidRPr="00117397" w:rsidRDefault="007F1061" w:rsidP="00117397">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Quản trị thực hiện thay đổi, cập nhật thông tin nhà hàng khi có nhu cầu</w:t>
      </w:r>
    </w:p>
    <w:p w:rsidR="00971B22" w:rsidRP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lang w:val="vi-VN"/>
        </w:rPr>
        <w:t>Dòng sự kiện</w:t>
      </w:r>
    </w:p>
    <w:p w:rsidR="00971B22" w:rsidRDefault="00971B22" w:rsidP="00777FE8">
      <w:pPr>
        <w:pStyle w:val="ListParagraph"/>
        <w:numPr>
          <w:ilvl w:val="2"/>
          <w:numId w:val="7"/>
        </w:numPr>
        <w:spacing w:before="144" w:after="144" w:line="360" w:lineRule="auto"/>
        <w:outlineLvl w:val="3"/>
        <w:rPr>
          <w:rFonts w:eastAsia="Times New Roman" w:cs="Times New Roman"/>
          <w:b/>
          <w:bCs/>
          <w:szCs w:val="24"/>
        </w:rPr>
      </w:pPr>
      <w:r w:rsidRPr="00971B22">
        <w:rPr>
          <w:rFonts w:eastAsia="Times New Roman" w:cs="Times New Roman"/>
          <w:b/>
          <w:bCs/>
          <w:szCs w:val="24"/>
          <w:lang w:val="vi-VN"/>
        </w:rPr>
        <w:t>Dòng sự kiện chính</w:t>
      </w:r>
    </w:p>
    <w:p w:rsidR="00E61629" w:rsidRDefault="00E61629" w:rsidP="00860CE4">
      <w:pPr>
        <w:pStyle w:val="ListParagraph"/>
        <w:numPr>
          <w:ilvl w:val="0"/>
          <w:numId w:val="13"/>
        </w:numPr>
        <w:spacing w:before="144" w:after="144" w:line="360" w:lineRule="auto"/>
        <w:outlineLvl w:val="3"/>
        <w:rPr>
          <w:rFonts w:eastAsia="Times New Roman" w:cs="Times New Roman"/>
          <w:bCs/>
          <w:szCs w:val="24"/>
        </w:rPr>
        <w:pPrChange w:id="4" w:author="JML" w:date="2012-03-21T22:15:00Z">
          <w:pPr>
            <w:pStyle w:val="ListParagraph"/>
            <w:spacing w:before="144" w:after="144" w:line="360" w:lineRule="auto"/>
            <w:ind w:left="1224"/>
            <w:outlineLvl w:val="3"/>
          </w:pPr>
        </w:pPrChange>
      </w:pPr>
      <w:r>
        <w:rPr>
          <w:rFonts w:eastAsia="Times New Roman" w:cs="Times New Roman"/>
          <w:bCs/>
          <w:szCs w:val="24"/>
        </w:rPr>
        <w:t>Người dùng nhấp chọn chức năng cập nhật thông tin nhà hàng</w:t>
      </w:r>
    </w:p>
    <w:p w:rsidR="00E61629" w:rsidRDefault="00E61629" w:rsidP="00860CE4">
      <w:pPr>
        <w:pStyle w:val="ListParagraph"/>
        <w:numPr>
          <w:ilvl w:val="0"/>
          <w:numId w:val="13"/>
        </w:numPr>
        <w:spacing w:before="144" w:after="144" w:line="360" w:lineRule="auto"/>
        <w:outlineLvl w:val="3"/>
        <w:rPr>
          <w:rFonts w:eastAsia="Times New Roman" w:cs="Times New Roman"/>
          <w:bCs/>
          <w:szCs w:val="24"/>
        </w:rPr>
        <w:pPrChange w:id="5" w:author="JML" w:date="2012-03-21T22:15:00Z">
          <w:pPr>
            <w:pStyle w:val="ListParagraph"/>
            <w:spacing w:before="144" w:after="144" w:line="360" w:lineRule="auto"/>
            <w:ind w:left="1224"/>
            <w:outlineLvl w:val="3"/>
          </w:pPr>
        </w:pPrChange>
      </w:pPr>
      <w:r>
        <w:rPr>
          <w:rFonts w:eastAsia="Times New Roman" w:cs="Times New Roman"/>
          <w:bCs/>
          <w:szCs w:val="24"/>
        </w:rPr>
        <w:t>Hệ thống hiển thị giao diện để người dùng chỉnh sửa thông tin</w:t>
      </w:r>
    </w:p>
    <w:p w:rsidR="00E61629" w:rsidRDefault="00E61629" w:rsidP="00860CE4">
      <w:pPr>
        <w:pStyle w:val="ListParagraph"/>
        <w:numPr>
          <w:ilvl w:val="0"/>
          <w:numId w:val="13"/>
        </w:numPr>
        <w:spacing w:before="144" w:after="144" w:line="360" w:lineRule="auto"/>
        <w:outlineLvl w:val="3"/>
        <w:rPr>
          <w:rFonts w:eastAsia="Times New Roman" w:cs="Times New Roman"/>
          <w:bCs/>
          <w:szCs w:val="24"/>
        </w:rPr>
        <w:pPrChange w:id="6" w:author="JML" w:date="2012-03-21T22:15:00Z">
          <w:pPr>
            <w:pStyle w:val="ListParagraph"/>
            <w:spacing w:before="144" w:after="144" w:line="360" w:lineRule="auto"/>
            <w:ind w:left="1224"/>
            <w:outlineLvl w:val="3"/>
          </w:pPr>
        </w:pPrChange>
      </w:pPr>
      <w:r>
        <w:rPr>
          <w:rFonts w:eastAsia="Times New Roman" w:cs="Times New Roman"/>
          <w:bCs/>
          <w:szCs w:val="24"/>
        </w:rPr>
        <w:t>Người dùng chọn lưu thông tin đã thay đổi</w:t>
      </w:r>
    </w:p>
    <w:p w:rsidR="00E61629" w:rsidRDefault="00E61629" w:rsidP="00860CE4">
      <w:pPr>
        <w:pStyle w:val="ListParagraph"/>
        <w:numPr>
          <w:ilvl w:val="0"/>
          <w:numId w:val="13"/>
        </w:numPr>
        <w:spacing w:before="144" w:after="144" w:line="360" w:lineRule="auto"/>
        <w:outlineLvl w:val="3"/>
        <w:rPr>
          <w:rFonts w:eastAsia="Times New Roman" w:cs="Times New Roman"/>
          <w:bCs/>
          <w:szCs w:val="24"/>
        </w:rPr>
        <w:pPrChange w:id="7" w:author="JML" w:date="2012-03-21T22:15:00Z">
          <w:pPr>
            <w:pStyle w:val="ListParagraph"/>
            <w:spacing w:before="144" w:after="144" w:line="360" w:lineRule="auto"/>
            <w:ind w:left="1224"/>
            <w:outlineLvl w:val="3"/>
          </w:pPr>
        </w:pPrChange>
      </w:pPr>
      <w:r>
        <w:rPr>
          <w:rFonts w:eastAsia="Times New Roman" w:cs="Times New Roman"/>
          <w:bCs/>
          <w:szCs w:val="24"/>
        </w:rPr>
        <w:lastRenderedPageBreak/>
        <w:t>Hệ thống thực hiện kiểm tra thông tin đã thay đổi có hợp lệ hay không</w:t>
      </w:r>
    </w:p>
    <w:p w:rsidR="00E61629" w:rsidRDefault="00E61629" w:rsidP="00860CE4">
      <w:pPr>
        <w:pStyle w:val="ListParagraph"/>
        <w:numPr>
          <w:ilvl w:val="0"/>
          <w:numId w:val="13"/>
        </w:numPr>
        <w:spacing w:before="144" w:after="144" w:line="360" w:lineRule="auto"/>
        <w:outlineLvl w:val="3"/>
        <w:rPr>
          <w:rFonts w:eastAsia="Times New Roman" w:cs="Times New Roman"/>
          <w:bCs/>
          <w:szCs w:val="24"/>
        </w:rPr>
        <w:pPrChange w:id="8" w:author="JML" w:date="2012-03-21T22:15:00Z">
          <w:pPr>
            <w:pStyle w:val="ListParagraph"/>
            <w:spacing w:before="144" w:after="144" w:line="360" w:lineRule="auto"/>
            <w:ind w:left="1224"/>
            <w:outlineLvl w:val="3"/>
          </w:pPr>
        </w:pPrChange>
      </w:pPr>
      <w:r>
        <w:rPr>
          <w:rFonts w:eastAsia="Times New Roman" w:cs="Times New Roman"/>
          <w:bCs/>
          <w:szCs w:val="24"/>
        </w:rPr>
        <w:t>Nếu thông tin hợp lệ, hệ thống ghi nhận vào cơ sở dữ liệu</w:t>
      </w:r>
    </w:p>
    <w:p w:rsidR="00E61629" w:rsidRPr="00E61629" w:rsidRDefault="00E61629" w:rsidP="00860CE4">
      <w:pPr>
        <w:pStyle w:val="ListParagraph"/>
        <w:numPr>
          <w:ilvl w:val="0"/>
          <w:numId w:val="13"/>
        </w:numPr>
        <w:spacing w:before="144" w:after="144" w:line="360" w:lineRule="auto"/>
        <w:outlineLvl w:val="3"/>
        <w:rPr>
          <w:rFonts w:eastAsia="Times New Roman" w:cs="Times New Roman"/>
          <w:bCs/>
          <w:szCs w:val="24"/>
        </w:rPr>
        <w:pPrChange w:id="9" w:author="JML" w:date="2012-03-21T22:15:00Z">
          <w:pPr>
            <w:pStyle w:val="ListParagraph"/>
            <w:spacing w:before="144" w:after="144" w:line="360" w:lineRule="auto"/>
            <w:ind w:left="0"/>
            <w:outlineLvl w:val="3"/>
          </w:pPr>
        </w:pPrChange>
      </w:pPr>
      <w:r>
        <w:rPr>
          <w:rFonts w:eastAsia="Times New Roman" w:cs="Times New Roman"/>
          <w:bCs/>
          <w:szCs w:val="24"/>
        </w:rPr>
        <w:t>Hệ thống hiển thị thông báo đã lưu thành công cho người dùng</w:t>
      </w:r>
    </w:p>
    <w:p w:rsidR="00971B22" w:rsidRDefault="00971B22" w:rsidP="00971B22">
      <w:pPr>
        <w:pStyle w:val="ListParagraph"/>
        <w:numPr>
          <w:ilvl w:val="2"/>
          <w:numId w:val="7"/>
        </w:numPr>
        <w:spacing w:before="144" w:after="144" w:line="360" w:lineRule="auto"/>
        <w:outlineLvl w:val="3"/>
        <w:rPr>
          <w:ins w:id="10" w:author="JML" w:date="2012-03-21T22:08:00Z"/>
          <w:rFonts w:eastAsia="Times New Roman" w:cs="Times New Roman"/>
          <w:b/>
          <w:bCs/>
          <w:szCs w:val="24"/>
        </w:rPr>
      </w:pPr>
      <w:r w:rsidRPr="00971B22">
        <w:rPr>
          <w:rFonts w:eastAsia="Times New Roman" w:cs="Times New Roman"/>
          <w:b/>
          <w:bCs/>
          <w:szCs w:val="24"/>
          <w:lang w:val="vi-VN"/>
        </w:rPr>
        <w:t>Các dòng sự kiện khác</w:t>
      </w:r>
    </w:p>
    <w:p w:rsidR="00C51553" w:rsidRPr="00C51553" w:rsidRDefault="00C51553" w:rsidP="00860CE4">
      <w:pPr>
        <w:pStyle w:val="ListParagraph"/>
        <w:numPr>
          <w:ilvl w:val="0"/>
          <w:numId w:val="16"/>
        </w:numPr>
        <w:spacing w:before="144" w:after="144" w:line="360" w:lineRule="auto"/>
        <w:ind w:left="1620"/>
        <w:outlineLvl w:val="3"/>
        <w:rPr>
          <w:rFonts w:eastAsia="Times New Roman" w:cs="Times New Roman"/>
          <w:bCs/>
          <w:szCs w:val="24"/>
          <w:rPrChange w:id="11" w:author="JML" w:date="2012-03-21T22:08:00Z">
            <w:rPr>
              <w:rFonts w:eastAsia="Times New Roman" w:cs="Times New Roman"/>
              <w:b/>
              <w:bCs/>
              <w:szCs w:val="24"/>
            </w:rPr>
          </w:rPrChange>
        </w:rPr>
        <w:pPrChange w:id="12" w:author="JML" w:date="2012-03-21T22:16:00Z">
          <w:pPr>
            <w:pStyle w:val="ListParagraph"/>
            <w:numPr>
              <w:ilvl w:val="2"/>
              <w:numId w:val="7"/>
            </w:numPr>
            <w:spacing w:before="144" w:after="144" w:line="360" w:lineRule="auto"/>
            <w:ind w:left="1224" w:hanging="504"/>
            <w:outlineLvl w:val="3"/>
          </w:pPr>
        </w:pPrChange>
      </w:pPr>
      <w:ins w:id="13" w:author="JML" w:date="2012-03-21T22:08:00Z">
        <w:r>
          <w:rPr>
            <w:rFonts w:eastAsia="Times New Roman" w:cs="Times New Roman"/>
            <w:bCs/>
            <w:szCs w:val="24"/>
          </w:rPr>
          <w:t>Nếu thông tin không hợp lệ, hệ thống yêu cầu người dùng nhập lại.</w:t>
        </w:r>
      </w:ins>
    </w:p>
    <w:p w:rsidR="00971B22" w:rsidRDefault="00971B22" w:rsidP="00971B22">
      <w:pPr>
        <w:pStyle w:val="ListParagraph"/>
        <w:numPr>
          <w:ilvl w:val="1"/>
          <w:numId w:val="7"/>
        </w:numPr>
        <w:spacing w:before="144" w:after="144" w:line="360" w:lineRule="auto"/>
        <w:outlineLvl w:val="2"/>
        <w:rPr>
          <w:ins w:id="14" w:author="JML" w:date="2012-03-21T22:09:00Z"/>
          <w:rFonts w:eastAsia="Times New Roman" w:cs="Times New Roman"/>
          <w:b/>
          <w:bCs/>
          <w:szCs w:val="24"/>
        </w:rPr>
      </w:pPr>
      <w:r w:rsidRPr="00971B22">
        <w:rPr>
          <w:rFonts w:eastAsia="Times New Roman" w:cs="Times New Roman"/>
          <w:b/>
          <w:bCs/>
          <w:szCs w:val="24"/>
          <w:lang w:val="vi-VN"/>
        </w:rPr>
        <w:t>Các yêu cầu đặc biệt</w:t>
      </w:r>
    </w:p>
    <w:p w:rsidR="00860CE4" w:rsidRPr="00860CE4" w:rsidRDefault="00860CE4" w:rsidP="00860CE4">
      <w:pPr>
        <w:pStyle w:val="ListParagraph"/>
        <w:spacing w:before="144" w:after="144" w:line="360" w:lineRule="auto"/>
        <w:ind w:left="792"/>
        <w:outlineLvl w:val="2"/>
        <w:rPr>
          <w:rFonts w:eastAsia="Times New Roman" w:cs="Times New Roman"/>
          <w:bCs/>
          <w:szCs w:val="24"/>
          <w:rPrChange w:id="15" w:author="JML" w:date="2012-03-21T22:09:00Z">
            <w:rPr>
              <w:rFonts w:eastAsia="Times New Roman" w:cs="Times New Roman"/>
              <w:b/>
              <w:bCs/>
              <w:szCs w:val="24"/>
            </w:rPr>
          </w:rPrChange>
        </w:rPr>
        <w:pPrChange w:id="16" w:author="JML" w:date="2012-03-21T22:09:00Z">
          <w:pPr>
            <w:pStyle w:val="ListParagraph"/>
            <w:numPr>
              <w:ilvl w:val="1"/>
              <w:numId w:val="7"/>
            </w:numPr>
            <w:spacing w:before="144" w:after="144" w:line="360" w:lineRule="auto"/>
            <w:ind w:left="792" w:hanging="432"/>
            <w:outlineLvl w:val="2"/>
          </w:pPr>
        </w:pPrChange>
      </w:pPr>
      <w:ins w:id="17" w:author="JML" w:date="2012-03-21T22:09:00Z">
        <w:r>
          <w:rPr>
            <w:rFonts w:eastAsia="Times New Roman" w:cs="Times New Roman"/>
            <w:bCs/>
            <w:szCs w:val="24"/>
          </w:rPr>
          <w:t>Không có</w:t>
        </w:r>
      </w:ins>
    </w:p>
    <w:p w:rsidR="00971B22" w:rsidRDefault="00971B22" w:rsidP="00971B22">
      <w:pPr>
        <w:pStyle w:val="ListParagraph"/>
        <w:numPr>
          <w:ilvl w:val="1"/>
          <w:numId w:val="7"/>
        </w:numPr>
        <w:spacing w:before="144" w:after="144" w:line="360" w:lineRule="auto"/>
        <w:outlineLvl w:val="2"/>
        <w:rPr>
          <w:ins w:id="18" w:author="JML" w:date="2012-03-21T22:09:00Z"/>
          <w:rFonts w:eastAsia="Times New Roman" w:cs="Times New Roman"/>
          <w:b/>
          <w:bCs/>
          <w:szCs w:val="24"/>
        </w:rPr>
      </w:pPr>
      <w:r w:rsidRPr="00971B22">
        <w:rPr>
          <w:rFonts w:eastAsia="Times New Roman" w:cs="Times New Roman"/>
          <w:b/>
          <w:bCs/>
          <w:szCs w:val="24"/>
          <w:lang w:val="vi-VN"/>
        </w:rPr>
        <w:t>Trạng thái hệ thống khi bắt đầu thực hiện Use-case</w:t>
      </w:r>
    </w:p>
    <w:p w:rsidR="00860CE4" w:rsidRPr="00860CE4" w:rsidRDefault="00860CE4" w:rsidP="00860CE4">
      <w:pPr>
        <w:pStyle w:val="ListParagraph"/>
        <w:spacing w:before="144" w:after="144" w:line="360" w:lineRule="auto"/>
        <w:ind w:left="792"/>
        <w:outlineLvl w:val="2"/>
        <w:rPr>
          <w:rFonts w:eastAsia="Times New Roman" w:cs="Times New Roman"/>
          <w:bCs/>
          <w:szCs w:val="24"/>
          <w:rPrChange w:id="19" w:author="JML" w:date="2012-03-21T22:09:00Z">
            <w:rPr>
              <w:rFonts w:eastAsia="Times New Roman" w:cs="Times New Roman"/>
              <w:b/>
              <w:bCs/>
              <w:szCs w:val="24"/>
            </w:rPr>
          </w:rPrChange>
        </w:rPr>
        <w:pPrChange w:id="20" w:author="JML" w:date="2012-03-21T22:09:00Z">
          <w:pPr>
            <w:pStyle w:val="ListParagraph"/>
            <w:numPr>
              <w:ilvl w:val="1"/>
              <w:numId w:val="7"/>
            </w:numPr>
            <w:spacing w:before="144" w:after="144" w:line="360" w:lineRule="auto"/>
            <w:ind w:left="792" w:hanging="432"/>
            <w:outlineLvl w:val="2"/>
          </w:pPr>
        </w:pPrChange>
      </w:pPr>
      <w:ins w:id="21" w:author="JML" w:date="2012-03-21T22:09:00Z">
        <w:r>
          <w:rPr>
            <w:rFonts w:eastAsia="Times New Roman" w:cs="Times New Roman"/>
            <w:bCs/>
            <w:szCs w:val="24"/>
          </w:rPr>
          <w:t>Người dùng đã đăng nhập thành công với quyền quản trị hệ thống</w:t>
        </w:r>
      </w:ins>
    </w:p>
    <w:p w:rsidR="00971B22" w:rsidRDefault="00971B22" w:rsidP="00971B22">
      <w:pPr>
        <w:pStyle w:val="ListParagraph"/>
        <w:numPr>
          <w:ilvl w:val="1"/>
          <w:numId w:val="7"/>
        </w:numPr>
        <w:spacing w:before="144" w:after="144" w:line="360" w:lineRule="auto"/>
        <w:outlineLvl w:val="2"/>
        <w:rPr>
          <w:ins w:id="22" w:author="JML" w:date="2012-03-21T22:09:00Z"/>
          <w:rFonts w:eastAsia="Times New Roman" w:cs="Times New Roman"/>
          <w:b/>
          <w:bCs/>
          <w:szCs w:val="24"/>
        </w:rPr>
      </w:pPr>
      <w:r w:rsidRPr="00971B22">
        <w:rPr>
          <w:rFonts w:eastAsia="Times New Roman" w:cs="Times New Roman"/>
          <w:b/>
          <w:bCs/>
          <w:szCs w:val="24"/>
        </w:rPr>
        <w:t>Trạng thái hệ thống sau khi thực hiện Use-case</w:t>
      </w:r>
    </w:p>
    <w:p w:rsidR="00860CE4" w:rsidRDefault="00860CE4" w:rsidP="00860CE4">
      <w:pPr>
        <w:pStyle w:val="ListParagraph"/>
        <w:numPr>
          <w:ilvl w:val="0"/>
          <w:numId w:val="17"/>
        </w:numPr>
        <w:spacing w:before="144" w:after="144" w:line="360" w:lineRule="auto"/>
        <w:outlineLvl w:val="2"/>
        <w:rPr>
          <w:ins w:id="23" w:author="JML" w:date="2012-03-21T22:13:00Z"/>
          <w:rFonts w:eastAsia="Times New Roman" w:cs="Times New Roman"/>
          <w:bCs/>
          <w:szCs w:val="24"/>
        </w:rPr>
        <w:pPrChange w:id="24" w:author="JML" w:date="2012-03-21T22:17:00Z">
          <w:pPr>
            <w:pStyle w:val="ListParagraph"/>
            <w:numPr>
              <w:numId w:val="7"/>
            </w:numPr>
            <w:spacing w:before="144" w:after="144" w:line="360" w:lineRule="auto"/>
            <w:ind w:left="360" w:hanging="360"/>
            <w:outlineLvl w:val="2"/>
          </w:pPr>
        </w:pPrChange>
      </w:pPr>
      <w:ins w:id="25" w:author="JML" w:date="2012-03-21T22:13:00Z">
        <w:r>
          <w:rPr>
            <w:rFonts w:eastAsia="Times New Roman" w:cs="Times New Roman"/>
            <w:bCs/>
            <w:szCs w:val="24"/>
          </w:rPr>
          <w:t>Nếu thành công, hệ thống ghi nhận vào cơ sở</w:t>
        </w:r>
        <w:r>
          <w:rPr>
            <w:rFonts w:eastAsia="Times New Roman" w:cs="Times New Roman"/>
            <w:bCs/>
            <w:szCs w:val="24"/>
          </w:rPr>
          <w:t xml:space="preserve"> dữ liệu thông tin cập nhật của nhà hàng</w:t>
        </w:r>
      </w:ins>
    </w:p>
    <w:p w:rsidR="00860CE4" w:rsidRPr="00625A0D" w:rsidRDefault="00860CE4" w:rsidP="00860CE4">
      <w:pPr>
        <w:pStyle w:val="ListParagraph"/>
        <w:numPr>
          <w:ilvl w:val="0"/>
          <w:numId w:val="17"/>
        </w:numPr>
        <w:spacing w:before="144" w:after="144" w:line="360" w:lineRule="auto"/>
        <w:outlineLvl w:val="2"/>
        <w:rPr>
          <w:ins w:id="26" w:author="JML" w:date="2012-03-21T22:13:00Z"/>
          <w:rFonts w:eastAsia="Times New Roman" w:cs="Times New Roman"/>
          <w:bCs/>
          <w:szCs w:val="24"/>
        </w:rPr>
        <w:pPrChange w:id="27" w:author="JML" w:date="2012-03-21T22:17:00Z">
          <w:pPr>
            <w:pStyle w:val="ListParagraph"/>
            <w:numPr>
              <w:numId w:val="7"/>
            </w:numPr>
            <w:spacing w:before="144" w:after="144" w:line="360" w:lineRule="auto"/>
            <w:ind w:left="360" w:hanging="360"/>
            <w:outlineLvl w:val="2"/>
          </w:pPr>
        </w:pPrChange>
      </w:pPr>
      <w:ins w:id="28" w:author="JML" w:date="2012-03-21T22:13:00Z">
        <w:r>
          <w:rPr>
            <w:rFonts w:eastAsia="Times New Roman" w:cs="Times New Roman"/>
            <w:bCs/>
            <w:szCs w:val="24"/>
          </w:rPr>
          <w:t>Nếu không thành công, cơ sở dữ liệu không thay đổi</w:t>
        </w:r>
      </w:ins>
    </w:p>
    <w:p w:rsidR="00860CE4" w:rsidRPr="00860CE4" w:rsidDel="00860CE4" w:rsidRDefault="00860CE4" w:rsidP="00860CE4">
      <w:pPr>
        <w:pStyle w:val="ListParagraph"/>
        <w:spacing w:before="144" w:after="144" w:line="360" w:lineRule="auto"/>
        <w:ind w:left="792"/>
        <w:outlineLvl w:val="2"/>
        <w:rPr>
          <w:del w:id="29" w:author="JML" w:date="2012-03-21T22:13:00Z"/>
          <w:rFonts w:eastAsia="Times New Roman" w:cs="Times New Roman"/>
          <w:bCs/>
          <w:szCs w:val="24"/>
          <w:rPrChange w:id="30" w:author="JML" w:date="2012-03-21T22:09:00Z">
            <w:rPr>
              <w:del w:id="31" w:author="JML" w:date="2012-03-21T22:13:00Z"/>
              <w:rFonts w:eastAsia="Times New Roman" w:cs="Times New Roman"/>
              <w:b/>
              <w:bCs/>
              <w:szCs w:val="24"/>
            </w:rPr>
          </w:rPrChange>
        </w:rPr>
        <w:pPrChange w:id="32" w:author="JML" w:date="2012-03-21T22:09:00Z">
          <w:pPr>
            <w:pStyle w:val="ListParagraph"/>
            <w:numPr>
              <w:ilvl w:val="1"/>
              <w:numId w:val="7"/>
            </w:numPr>
            <w:spacing w:before="144" w:after="144" w:line="360" w:lineRule="auto"/>
            <w:ind w:left="792" w:hanging="432"/>
            <w:outlineLvl w:val="2"/>
          </w:pPr>
        </w:pPrChange>
      </w:pPr>
    </w:p>
    <w:p w:rsidR="00971B22" w:rsidRP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rPr>
        <w:t>Điểm mở rộng</w:t>
      </w:r>
    </w:p>
    <w:p w:rsidR="00971B22" w:rsidDel="00860CE4" w:rsidRDefault="00971B22" w:rsidP="00971B22">
      <w:pPr>
        <w:spacing w:line="360" w:lineRule="auto"/>
        <w:rPr>
          <w:del w:id="33" w:author="JML" w:date="2012-03-21T22:14:00Z"/>
          <w:szCs w:val="24"/>
        </w:rPr>
      </w:pPr>
    </w:p>
    <w:p w:rsidR="00971B22" w:rsidRPr="00971B22" w:rsidRDefault="00971B22" w:rsidP="00971B22">
      <w:pPr>
        <w:pStyle w:val="Heading1"/>
        <w:numPr>
          <w:ilvl w:val="0"/>
          <w:numId w:val="7"/>
        </w:numPr>
        <w:spacing w:line="360" w:lineRule="auto"/>
      </w:pPr>
      <w:r w:rsidRPr="00971B22">
        <w:t>Đặc tả Use-case “</w:t>
      </w:r>
      <w:r>
        <w:t>Xóa nhà hàng</w:t>
      </w:r>
      <w:r w:rsidRPr="00971B22">
        <w:t>”</w:t>
      </w:r>
    </w:p>
    <w:p w:rsidR="00971B22" w:rsidRDefault="00971B22" w:rsidP="00971B22">
      <w:pPr>
        <w:pStyle w:val="ListParagraph"/>
        <w:numPr>
          <w:ilvl w:val="1"/>
          <w:numId w:val="7"/>
        </w:numPr>
        <w:spacing w:before="144" w:after="144" w:line="360" w:lineRule="auto"/>
        <w:outlineLvl w:val="2"/>
        <w:rPr>
          <w:ins w:id="34" w:author="JML" w:date="2012-03-21T22:19:00Z"/>
          <w:rFonts w:eastAsia="Times New Roman" w:cs="Times New Roman"/>
          <w:b/>
          <w:bCs/>
          <w:szCs w:val="24"/>
        </w:rPr>
      </w:pPr>
      <w:r w:rsidRPr="00971B22">
        <w:rPr>
          <w:rFonts w:eastAsia="Times New Roman" w:cs="Times New Roman"/>
          <w:b/>
          <w:bCs/>
          <w:szCs w:val="24"/>
          <w:lang w:val="vi-VN"/>
        </w:rPr>
        <w:t>Tóm tắt</w:t>
      </w:r>
    </w:p>
    <w:p w:rsidR="00C3084E" w:rsidRPr="00C3084E" w:rsidRDefault="00C3084E" w:rsidP="00C3084E">
      <w:pPr>
        <w:pStyle w:val="ListParagraph"/>
        <w:spacing w:before="144" w:after="144" w:line="360" w:lineRule="auto"/>
        <w:ind w:left="792"/>
        <w:outlineLvl w:val="2"/>
        <w:rPr>
          <w:rFonts w:eastAsia="Times New Roman" w:cs="Times New Roman"/>
          <w:bCs/>
          <w:szCs w:val="24"/>
          <w:rPrChange w:id="35" w:author="JML" w:date="2012-03-21T22:20:00Z">
            <w:rPr>
              <w:rFonts w:eastAsia="Times New Roman" w:cs="Times New Roman"/>
              <w:b/>
              <w:bCs/>
              <w:szCs w:val="24"/>
            </w:rPr>
          </w:rPrChange>
        </w:rPr>
        <w:pPrChange w:id="36" w:author="JML" w:date="2012-03-21T22:19:00Z">
          <w:pPr>
            <w:pStyle w:val="ListParagraph"/>
            <w:numPr>
              <w:ilvl w:val="1"/>
              <w:numId w:val="7"/>
            </w:numPr>
            <w:spacing w:before="144" w:after="144" w:line="360" w:lineRule="auto"/>
            <w:ind w:left="792" w:hanging="432"/>
            <w:outlineLvl w:val="2"/>
          </w:pPr>
        </w:pPrChange>
      </w:pPr>
      <w:ins w:id="37" w:author="JML" w:date="2012-03-21T22:20:00Z">
        <w:r>
          <w:rPr>
            <w:rFonts w:eastAsia="Times New Roman" w:cs="Times New Roman"/>
            <w:bCs/>
            <w:szCs w:val="24"/>
          </w:rPr>
          <w:t>Quản trị hệ thống thực hiện xóa nhà hàng khi có nhu cầu</w:t>
        </w:r>
      </w:ins>
    </w:p>
    <w:p w:rsidR="00971B22" w:rsidRPr="00971B22" w:rsidRDefault="00971B22" w:rsidP="00971B22">
      <w:pPr>
        <w:pStyle w:val="ListParagraph"/>
        <w:numPr>
          <w:ilvl w:val="1"/>
          <w:numId w:val="7"/>
        </w:numPr>
        <w:spacing w:before="144" w:after="144" w:line="360" w:lineRule="auto"/>
        <w:outlineLvl w:val="2"/>
        <w:rPr>
          <w:rFonts w:eastAsia="Times New Roman" w:cs="Times New Roman"/>
          <w:b/>
          <w:bCs/>
          <w:szCs w:val="24"/>
        </w:rPr>
      </w:pPr>
      <w:r w:rsidRPr="00971B22">
        <w:rPr>
          <w:rFonts w:eastAsia="Times New Roman" w:cs="Times New Roman"/>
          <w:b/>
          <w:bCs/>
          <w:szCs w:val="24"/>
          <w:lang w:val="vi-VN"/>
        </w:rPr>
        <w:t>Dòng sự kiện</w:t>
      </w:r>
    </w:p>
    <w:p w:rsidR="00971B22" w:rsidRDefault="00971B22" w:rsidP="00777FE8">
      <w:pPr>
        <w:pStyle w:val="ListParagraph"/>
        <w:numPr>
          <w:ilvl w:val="2"/>
          <w:numId w:val="7"/>
        </w:numPr>
        <w:spacing w:before="144" w:after="144" w:line="360" w:lineRule="auto"/>
        <w:outlineLvl w:val="3"/>
        <w:rPr>
          <w:ins w:id="38" w:author="JML" w:date="2012-03-21T22:20:00Z"/>
          <w:rFonts w:eastAsia="Times New Roman" w:cs="Times New Roman"/>
          <w:b/>
          <w:bCs/>
          <w:szCs w:val="24"/>
        </w:rPr>
      </w:pPr>
      <w:r w:rsidRPr="00971B22">
        <w:rPr>
          <w:rFonts w:eastAsia="Times New Roman" w:cs="Times New Roman"/>
          <w:b/>
          <w:bCs/>
          <w:szCs w:val="24"/>
          <w:lang w:val="vi-VN"/>
        </w:rPr>
        <w:t>Dòng sự kiện chính</w:t>
      </w:r>
    </w:p>
    <w:p w:rsidR="00C3084E" w:rsidRDefault="00C3084E" w:rsidP="00DC4657">
      <w:pPr>
        <w:pStyle w:val="ListParagraph"/>
        <w:numPr>
          <w:ilvl w:val="4"/>
          <w:numId w:val="19"/>
        </w:numPr>
        <w:spacing w:before="144" w:after="144" w:line="360" w:lineRule="auto"/>
        <w:ind w:left="1620" w:hanging="450"/>
        <w:outlineLvl w:val="3"/>
        <w:rPr>
          <w:ins w:id="39" w:author="JML" w:date="2012-03-21T22:20:00Z"/>
          <w:rFonts w:eastAsia="Times New Roman" w:cs="Times New Roman"/>
          <w:bCs/>
          <w:szCs w:val="24"/>
        </w:rPr>
        <w:pPrChange w:id="40" w:author="JML" w:date="2012-03-21T23:08:00Z">
          <w:pPr>
            <w:pStyle w:val="ListParagraph"/>
            <w:numPr>
              <w:ilvl w:val="2"/>
              <w:numId w:val="7"/>
            </w:numPr>
            <w:spacing w:before="144" w:after="144" w:line="360" w:lineRule="auto"/>
            <w:ind w:left="1224" w:hanging="504"/>
            <w:outlineLvl w:val="3"/>
          </w:pPr>
        </w:pPrChange>
      </w:pPr>
      <w:ins w:id="41" w:author="JML" w:date="2012-03-21T22:20:00Z">
        <w:r>
          <w:rPr>
            <w:rFonts w:eastAsia="Times New Roman" w:cs="Times New Roman"/>
            <w:bCs/>
            <w:szCs w:val="24"/>
          </w:rPr>
          <w:t>Người dùng nhấp chọn nhà hàng cần xóa</w:t>
        </w:r>
      </w:ins>
    </w:p>
    <w:p w:rsidR="00C3084E" w:rsidRDefault="00C3084E" w:rsidP="00DC4657">
      <w:pPr>
        <w:pStyle w:val="ListParagraph"/>
        <w:numPr>
          <w:ilvl w:val="4"/>
          <w:numId w:val="19"/>
        </w:numPr>
        <w:spacing w:before="144" w:after="144" w:line="360" w:lineRule="auto"/>
        <w:ind w:left="1620" w:hanging="450"/>
        <w:outlineLvl w:val="3"/>
        <w:rPr>
          <w:ins w:id="42" w:author="JML" w:date="2012-03-21T22:20:00Z"/>
          <w:rFonts w:eastAsia="Times New Roman" w:cs="Times New Roman"/>
          <w:bCs/>
          <w:szCs w:val="24"/>
        </w:rPr>
        <w:pPrChange w:id="43" w:author="JML" w:date="2012-03-21T23:08:00Z">
          <w:pPr>
            <w:pStyle w:val="ListParagraph"/>
            <w:numPr>
              <w:ilvl w:val="2"/>
              <w:numId w:val="7"/>
            </w:numPr>
            <w:spacing w:before="144" w:after="144" w:line="360" w:lineRule="auto"/>
            <w:ind w:left="1224" w:hanging="504"/>
            <w:outlineLvl w:val="3"/>
          </w:pPr>
        </w:pPrChange>
      </w:pPr>
      <w:ins w:id="44" w:author="JML" w:date="2012-03-21T22:20:00Z">
        <w:r>
          <w:rPr>
            <w:rFonts w:eastAsia="Times New Roman" w:cs="Times New Roman"/>
            <w:bCs/>
            <w:szCs w:val="24"/>
          </w:rPr>
          <w:t>Người dùng nhấp chọn xóa</w:t>
        </w:r>
      </w:ins>
    </w:p>
    <w:p w:rsidR="00C3084E" w:rsidRDefault="00C3084E" w:rsidP="00DC4657">
      <w:pPr>
        <w:pStyle w:val="ListParagraph"/>
        <w:numPr>
          <w:ilvl w:val="4"/>
          <w:numId w:val="19"/>
        </w:numPr>
        <w:spacing w:before="144" w:after="144" w:line="360" w:lineRule="auto"/>
        <w:ind w:left="1620" w:hanging="450"/>
        <w:outlineLvl w:val="3"/>
        <w:rPr>
          <w:ins w:id="45" w:author="JML" w:date="2012-03-21T22:21:00Z"/>
          <w:rFonts w:eastAsia="Times New Roman" w:cs="Times New Roman"/>
          <w:bCs/>
          <w:szCs w:val="24"/>
        </w:rPr>
        <w:pPrChange w:id="46" w:author="JML" w:date="2012-03-21T23:08:00Z">
          <w:pPr>
            <w:pStyle w:val="ListParagraph"/>
            <w:numPr>
              <w:ilvl w:val="2"/>
              <w:numId w:val="7"/>
            </w:numPr>
            <w:spacing w:before="144" w:after="144" w:line="360" w:lineRule="auto"/>
            <w:ind w:left="1224" w:hanging="504"/>
            <w:outlineLvl w:val="3"/>
          </w:pPr>
        </w:pPrChange>
      </w:pPr>
      <w:ins w:id="47" w:author="JML" w:date="2012-03-21T22:21:00Z">
        <w:r>
          <w:rPr>
            <w:rFonts w:eastAsia="Times New Roman" w:cs="Times New Roman"/>
            <w:bCs/>
            <w:szCs w:val="24"/>
          </w:rPr>
          <w:t>Hệ thống hiển thị thông báo xác nhận yêu cầu xóa của người dùng</w:t>
        </w:r>
      </w:ins>
    </w:p>
    <w:p w:rsidR="00C3084E" w:rsidRDefault="00C3084E" w:rsidP="00DC4657">
      <w:pPr>
        <w:pStyle w:val="ListParagraph"/>
        <w:numPr>
          <w:ilvl w:val="4"/>
          <w:numId w:val="19"/>
        </w:numPr>
        <w:spacing w:before="144" w:after="144" w:line="360" w:lineRule="auto"/>
        <w:ind w:left="1620" w:hanging="450"/>
        <w:outlineLvl w:val="3"/>
        <w:rPr>
          <w:ins w:id="48" w:author="JML" w:date="2012-03-21T22:21:00Z"/>
          <w:rFonts w:eastAsia="Times New Roman" w:cs="Times New Roman"/>
          <w:bCs/>
          <w:szCs w:val="24"/>
        </w:rPr>
        <w:pPrChange w:id="49" w:author="JML" w:date="2012-03-21T23:08:00Z">
          <w:pPr>
            <w:pStyle w:val="ListParagraph"/>
            <w:numPr>
              <w:ilvl w:val="2"/>
              <w:numId w:val="7"/>
            </w:numPr>
            <w:spacing w:before="144" w:after="144" w:line="360" w:lineRule="auto"/>
            <w:ind w:left="1224" w:hanging="504"/>
            <w:outlineLvl w:val="3"/>
          </w:pPr>
        </w:pPrChange>
      </w:pPr>
      <w:ins w:id="50" w:author="JML" w:date="2012-03-21T22:21:00Z">
        <w:r>
          <w:rPr>
            <w:rFonts w:eastAsia="Times New Roman" w:cs="Times New Roman"/>
            <w:bCs/>
            <w:szCs w:val="24"/>
          </w:rPr>
          <w:t>Nếu người dùng đồng ý xóa, hệ thống thực hiện xóa nhà hàng khỏi cơ sở dữ liệu</w:t>
        </w:r>
      </w:ins>
    </w:p>
    <w:p w:rsidR="00C3084E" w:rsidRPr="00C3084E" w:rsidRDefault="00C3084E" w:rsidP="00DC4657">
      <w:pPr>
        <w:pStyle w:val="ListParagraph"/>
        <w:numPr>
          <w:ilvl w:val="4"/>
          <w:numId w:val="19"/>
        </w:numPr>
        <w:spacing w:before="144" w:after="144" w:line="360" w:lineRule="auto"/>
        <w:ind w:left="1620" w:hanging="450"/>
        <w:outlineLvl w:val="3"/>
        <w:rPr>
          <w:rFonts w:eastAsia="Times New Roman" w:cs="Times New Roman"/>
          <w:bCs/>
          <w:szCs w:val="24"/>
          <w:rPrChange w:id="51" w:author="JML" w:date="2012-03-21T22:20:00Z">
            <w:rPr>
              <w:rFonts w:eastAsia="Times New Roman" w:cs="Times New Roman"/>
              <w:b/>
              <w:bCs/>
              <w:szCs w:val="24"/>
            </w:rPr>
          </w:rPrChange>
        </w:rPr>
        <w:pPrChange w:id="52" w:author="JML" w:date="2012-03-21T23:08:00Z">
          <w:pPr>
            <w:pStyle w:val="ListParagraph"/>
            <w:numPr>
              <w:ilvl w:val="2"/>
              <w:numId w:val="7"/>
            </w:numPr>
            <w:spacing w:before="144" w:after="144" w:line="360" w:lineRule="auto"/>
            <w:ind w:left="1224" w:hanging="504"/>
            <w:outlineLvl w:val="3"/>
          </w:pPr>
        </w:pPrChange>
      </w:pPr>
      <w:ins w:id="53" w:author="JML" w:date="2012-03-21T22:22:00Z">
        <w:r>
          <w:rPr>
            <w:rFonts w:eastAsia="Times New Roman" w:cs="Times New Roman"/>
            <w:bCs/>
            <w:szCs w:val="24"/>
          </w:rPr>
          <w:t>Hệ thống hiển thị thông báo đã xóa thành công cho người dùng</w:t>
        </w:r>
      </w:ins>
    </w:p>
    <w:p w:rsidR="00971B22" w:rsidRDefault="00971B22" w:rsidP="00971B22">
      <w:pPr>
        <w:pStyle w:val="ListParagraph"/>
        <w:numPr>
          <w:ilvl w:val="2"/>
          <w:numId w:val="7"/>
        </w:numPr>
        <w:spacing w:before="144" w:after="144" w:line="360" w:lineRule="auto"/>
        <w:outlineLvl w:val="3"/>
        <w:rPr>
          <w:ins w:id="54" w:author="JML" w:date="2012-03-21T22:22:00Z"/>
          <w:rFonts w:eastAsia="Times New Roman" w:cs="Times New Roman"/>
          <w:b/>
          <w:bCs/>
          <w:szCs w:val="24"/>
        </w:rPr>
      </w:pPr>
      <w:r w:rsidRPr="00971B22">
        <w:rPr>
          <w:rFonts w:eastAsia="Times New Roman" w:cs="Times New Roman"/>
          <w:b/>
          <w:bCs/>
          <w:szCs w:val="24"/>
          <w:lang w:val="vi-VN"/>
        </w:rPr>
        <w:t>Các dòng sự kiện khác</w:t>
      </w:r>
    </w:p>
    <w:p w:rsidR="00C3084E" w:rsidRPr="00C3084E" w:rsidRDefault="00C3084E" w:rsidP="00DC4657">
      <w:pPr>
        <w:pStyle w:val="ListParagraph"/>
        <w:numPr>
          <w:ilvl w:val="4"/>
          <w:numId w:val="20"/>
        </w:numPr>
        <w:spacing w:before="144" w:after="144" w:line="360" w:lineRule="auto"/>
        <w:outlineLvl w:val="3"/>
        <w:rPr>
          <w:rFonts w:eastAsia="Times New Roman" w:cs="Times New Roman"/>
          <w:bCs/>
          <w:szCs w:val="24"/>
          <w:rPrChange w:id="55" w:author="JML" w:date="2012-03-21T22:22:00Z">
            <w:rPr>
              <w:rFonts w:eastAsia="Times New Roman" w:cs="Times New Roman"/>
              <w:b/>
              <w:bCs/>
              <w:szCs w:val="24"/>
            </w:rPr>
          </w:rPrChange>
        </w:rPr>
        <w:pPrChange w:id="56" w:author="JML" w:date="2012-03-21T23:09:00Z">
          <w:pPr>
            <w:pStyle w:val="ListParagraph"/>
            <w:numPr>
              <w:ilvl w:val="2"/>
              <w:numId w:val="7"/>
            </w:numPr>
            <w:spacing w:before="144" w:after="144" w:line="360" w:lineRule="auto"/>
            <w:ind w:left="1224" w:hanging="504"/>
            <w:outlineLvl w:val="3"/>
          </w:pPr>
        </w:pPrChange>
      </w:pPr>
      <w:ins w:id="57" w:author="JML" w:date="2012-03-21T22:22:00Z">
        <w:r>
          <w:rPr>
            <w:rFonts w:eastAsia="Times New Roman" w:cs="Times New Roman"/>
            <w:bCs/>
            <w:szCs w:val="24"/>
          </w:rPr>
          <w:t>Nếu người dùng không đồng ý xóa, hệ thống không thực hiện gì nữa</w:t>
        </w:r>
      </w:ins>
    </w:p>
    <w:p w:rsidR="00971B22" w:rsidRDefault="00971B22" w:rsidP="00DC4657">
      <w:pPr>
        <w:pStyle w:val="ListParagraph"/>
        <w:numPr>
          <w:ilvl w:val="1"/>
          <w:numId w:val="20"/>
        </w:numPr>
        <w:spacing w:before="144" w:after="144" w:line="360" w:lineRule="auto"/>
        <w:outlineLvl w:val="2"/>
        <w:rPr>
          <w:ins w:id="58" w:author="JML" w:date="2012-03-21T22:22:00Z"/>
          <w:rFonts w:eastAsia="Times New Roman" w:cs="Times New Roman"/>
          <w:b/>
          <w:bCs/>
          <w:szCs w:val="24"/>
        </w:rPr>
        <w:pPrChange w:id="59"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lang w:val="vi-VN"/>
        </w:rPr>
        <w:t>Các yêu cầu đặc biệt</w:t>
      </w:r>
    </w:p>
    <w:p w:rsidR="00C3084E" w:rsidRPr="00971B22" w:rsidRDefault="00C3084E" w:rsidP="00C3084E">
      <w:pPr>
        <w:pStyle w:val="ListParagraph"/>
        <w:spacing w:before="144" w:after="144" w:line="360" w:lineRule="auto"/>
        <w:ind w:left="792"/>
        <w:outlineLvl w:val="2"/>
        <w:rPr>
          <w:rFonts w:eastAsia="Times New Roman" w:cs="Times New Roman"/>
          <w:b/>
          <w:bCs/>
          <w:szCs w:val="24"/>
        </w:rPr>
        <w:pPrChange w:id="60" w:author="JML" w:date="2012-03-21T22:22:00Z">
          <w:pPr>
            <w:pStyle w:val="ListParagraph"/>
            <w:numPr>
              <w:ilvl w:val="1"/>
              <w:numId w:val="7"/>
            </w:numPr>
            <w:spacing w:before="144" w:after="144" w:line="360" w:lineRule="auto"/>
            <w:ind w:left="792" w:hanging="432"/>
            <w:outlineLvl w:val="2"/>
          </w:pPr>
        </w:pPrChange>
      </w:pPr>
      <w:ins w:id="61" w:author="JML" w:date="2012-03-21T22:22:00Z">
        <w:r>
          <w:rPr>
            <w:rFonts w:eastAsia="Times New Roman" w:cs="Times New Roman"/>
            <w:bCs/>
            <w:szCs w:val="24"/>
          </w:rPr>
          <w:t>Không có</w:t>
        </w:r>
      </w:ins>
    </w:p>
    <w:p w:rsidR="00971B22" w:rsidRDefault="00971B22" w:rsidP="00DC4657">
      <w:pPr>
        <w:pStyle w:val="ListParagraph"/>
        <w:numPr>
          <w:ilvl w:val="1"/>
          <w:numId w:val="20"/>
        </w:numPr>
        <w:spacing w:before="144" w:after="144" w:line="360" w:lineRule="auto"/>
        <w:outlineLvl w:val="2"/>
        <w:rPr>
          <w:ins w:id="62" w:author="JML" w:date="2012-03-21T22:23:00Z"/>
          <w:rFonts w:eastAsia="Times New Roman" w:cs="Times New Roman"/>
          <w:b/>
          <w:bCs/>
          <w:szCs w:val="24"/>
        </w:rPr>
        <w:pPrChange w:id="63"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lang w:val="vi-VN"/>
        </w:rPr>
        <w:t>Trạng thái hệ thống khi bắt đầu thực hiện Use-case</w:t>
      </w:r>
    </w:p>
    <w:p w:rsidR="00C3084E" w:rsidRPr="00C3084E" w:rsidRDefault="00C3084E" w:rsidP="00C3084E">
      <w:pPr>
        <w:pStyle w:val="ListParagraph"/>
        <w:spacing w:before="144" w:after="144" w:line="360" w:lineRule="auto"/>
        <w:ind w:left="792"/>
        <w:outlineLvl w:val="2"/>
        <w:rPr>
          <w:rFonts w:eastAsia="Times New Roman" w:cs="Times New Roman"/>
          <w:bCs/>
          <w:szCs w:val="24"/>
          <w:rPrChange w:id="64" w:author="JML" w:date="2012-03-21T22:23:00Z">
            <w:rPr>
              <w:rFonts w:eastAsia="Times New Roman" w:cs="Times New Roman"/>
              <w:b/>
              <w:bCs/>
              <w:szCs w:val="24"/>
            </w:rPr>
          </w:rPrChange>
        </w:rPr>
        <w:pPrChange w:id="65" w:author="JML" w:date="2012-03-21T22:23:00Z">
          <w:pPr>
            <w:pStyle w:val="ListParagraph"/>
            <w:numPr>
              <w:ilvl w:val="1"/>
              <w:numId w:val="7"/>
            </w:numPr>
            <w:spacing w:before="144" w:after="144" w:line="360" w:lineRule="auto"/>
            <w:ind w:left="792" w:hanging="432"/>
            <w:outlineLvl w:val="2"/>
          </w:pPr>
        </w:pPrChange>
      </w:pPr>
      <w:ins w:id="66" w:author="JML" w:date="2012-03-21T22:23:00Z">
        <w:r>
          <w:rPr>
            <w:rFonts w:eastAsia="Times New Roman" w:cs="Times New Roman"/>
            <w:bCs/>
            <w:szCs w:val="24"/>
          </w:rPr>
          <w:t>Người dùng đăng nhập thành công với quyền quản trị hệ thống</w:t>
        </w:r>
      </w:ins>
    </w:p>
    <w:p w:rsidR="00971B22" w:rsidRDefault="00971B22" w:rsidP="00DC4657">
      <w:pPr>
        <w:pStyle w:val="ListParagraph"/>
        <w:numPr>
          <w:ilvl w:val="1"/>
          <w:numId w:val="20"/>
        </w:numPr>
        <w:spacing w:before="144" w:after="144" w:line="360" w:lineRule="auto"/>
        <w:outlineLvl w:val="2"/>
        <w:rPr>
          <w:ins w:id="67" w:author="JML" w:date="2012-03-21T22:23:00Z"/>
          <w:rFonts w:eastAsia="Times New Roman" w:cs="Times New Roman"/>
          <w:b/>
          <w:bCs/>
          <w:szCs w:val="24"/>
        </w:rPr>
        <w:pPrChange w:id="68"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rPr>
        <w:lastRenderedPageBreak/>
        <w:t>Trạng thái hệ thống sau khi thực hiện Use-case</w:t>
      </w:r>
    </w:p>
    <w:p w:rsidR="00C3084E" w:rsidRDefault="00C3084E" w:rsidP="00C3084E">
      <w:pPr>
        <w:pStyle w:val="ListParagraph"/>
        <w:spacing w:before="144" w:after="144" w:line="360" w:lineRule="auto"/>
        <w:ind w:left="792"/>
        <w:outlineLvl w:val="2"/>
        <w:rPr>
          <w:ins w:id="69" w:author="JML" w:date="2012-03-21T22:23:00Z"/>
          <w:rFonts w:eastAsia="Times New Roman" w:cs="Times New Roman"/>
          <w:bCs/>
          <w:szCs w:val="24"/>
        </w:rPr>
        <w:pPrChange w:id="70" w:author="JML" w:date="2012-03-21T22:23:00Z">
          <w:pPr>
            <w:pStyle w:val="ListParagraph"/>
            <w:numPr>
              <w:ilvl w:val="1"/>
              <w:numId w:val="7"/>
            </w:numPr>
            <w:spacing w:before="144" w:after="144" w:line="360" w:lineRule="auto"/>
            <w:ind w:left="792" w:hanging="432"/>
            <w:outlineLvl w:val="2"/>
          </w:pPr>
        </w:pPrChange>
      </w:pPr>
      <w:ins w:id="71" w:author="JML" w:date="2012-03-21T22:23:00Z">
        <w:r>
          <w:rPr>
            <w:rFonts w:eastAsia="Times New Roman" w:cs="Times New Roman"/>
            <w:bCs/>
            <w:szCs w:val="24"/>
          </w:rPr>
          <w:t>Nếu người dùng chọn không xóa, hệ thống không thay đổi</w:t>
        </w:r>
      </w:ins>
    </w:p>
    <w:p w:rsidR="00C3084E" w:rsidRPr="00C3084E" w:rsidRDefault="00C3084E" w:rsidP="00C3084E">
      <w:pPr>
        <w:pStyle w:val="ListParagraph"/>
        <w:spacing w:before="144" w:after="144" w:line="360" w:lineRule="auto"/>
        <w:ind w:left="792"/>
        <w:outlineLvl w:val="2"/>
        <w:rPr>
          <w:rFonts w:eastAsia="Times New Roman" w:cs="Times New Roman"/>
          <w:bCs/>
          <w:szCs w:val="24"/>
          <w:rPrChange w:id="72" w:author="JML" w:date="2012-03-21T22:23:00Z">
            <w:rPr>
              <w:rFonts w:eastAsia="Times New Roman" w:cs="Times New Roman"/>
              <w:b/>
              <w:bCs/>
              <w:szCs w:val="24"/>
            </w:rPr>
          </w:rPrChange>
        </w:rPr>
        <w:pPrChange w:id="73" w:author="JML" w:date="2012-03-21T22:23:00Z">
          <w:pPr>
            <w:pStyle w:val="ListParagraph"/>
            <w:numPr>
              <w:ilvl w:val="1"/>
              <w:numId w:val="7"/>
            </w:numPr>
            <w:spacing w:before="144" w:after="144" w:line="360" w:lineRule="auto"/>
            <w:ind w:left="792" w:hanging="432"/>
            <w:outlineLvl w:val="2"/>
          </w:pPr>
        </w:pPrChange>
      </w:pPr>
      <w:ins w:id="74" w:author="JML" w:date="2012-03-21T22:24:00Z">
        <w:r>
          <w:rPr>
            <w:rFonts w:eastAsia="Times New Roman" w:cs="Times New Roman"/>
            <w:bCs/>
            <w:szCs w:val="24"/>
          </w:rPr>
          <w:t xml:space="preserve">Nếu người dùng chọn xóa và xóa thành công, hệ thống xóa khỏi </w:t>
        </w:r>
        <w:r>
          <w:rPr>
            <w:rFonts w:eastAsia="Times New Roman" w:cs="Times New Roman"/>
            <w:bCs/>
            <w:szCs w:val="24"/>
          </w:rPr>
          <w:t>nhà hàng</w:t>
        </w:r>
        <w:r>
          <w:rPr>
            <w:rFonts w:eastAsia="Times New Roman" w:cs="Times New Roman"/>
            <w:bCs/>
            <w:szCs w:val="24"/>
          </w:rPr>
          <w:t xml:space="preserve"> cơ sở dữ liệu </w:t>
        </w:r>
      </w:ins>
    </w:p>
    <w:p w:rsidR="00971B22" w:rsidRPr="00971B22" w:rsidRDefault="00971B22" w:rsidP="00DC4657">
      <w:pPr>
        <w:pStyle w:val="ListParagraph"/>
        <w:numPr>
          <w:ilvl w:val="1"/>
          <w:numId w:val="20"/>
        </w:numPr>
        <w:spacing w:before="144" w:after="144" w:line="360" w:lineRule="auto"/>
        <w:outlineLvl w:val="2"/>
        <w:rPr>
          <w:rFonts w:eastAsia="Times New Roman" w:cs="Times New Roman"/>
          <w:b/>
          <w:bCs/>
          <w:szCs w:val="24"/>
        </w:rPr>
        <w:pPrChange w:id="75"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rPr>
        <w:t>Điểm mở rộng</w:t>
      </w:r>
    </w:p>
    <w:p w:rsidR="00971B22" w:rsidRDefault="0097635F" w:rsidP="0097635F">
      <w:pPr>
        <w:spacing w:line="360" w:lineRule="auto"/>
        <w:ind w:left="792"/>
        <w:rPr>
          <w:szCs w:val="24"/>
        </w:rPr>
        <w:pPrChange w:id="76" w:author="JML" w:date="2012-03-21T22:26:00Z">
          <w:pPr>
            <w:spacing w:line="360" w:lineRule="auto"/>
          </w:pPr>
        </w:pPrChange>
      </w:pPr>
      <w:ins w:id="77" w:author="JML" w:date="2012-03-21T22:26:00Z">
        <w:r>
          <w:rPr>
            <w:szCs w:val="24"/>
          </w:rPr>
          <w:t>Không có</w:t>
        </w:r>
      </w:ins>
    </w:p>
    <w:p w:rsidR="00971B22" w:rsidRPr="00971B22" w:rsidRDefault="00971B22" w:rsidP="00DC4657">
      <w:pPr>
        <w:pStyle w:val="Heading1"/>
        <w:numPr>
          <w:ilvl w:val="0"/>
          <w:numId w:val="20"/>
        </w:numPr>
        <w:spacing w:line="360" w:lineRule="auto"/>
        <w:pPrChange w:id="78" w:author="JML" w:date="2012-03-21T23:09:00Z">
          <w:pPr>
            <w:pStyle w:val="Heading1"/>
            <w:numPr>
              <w:numId w:val="7"/>
            </w:numPr>
            <w:spacing w:line="360" w:lineRule="auto"/>
            <w:ind w:left="360" w:hanging="360"/>
          </w:pPr>
        </w:pPrChange>
      </w:pPr>
      <w:r w:rsidRPr="00971B22">
        <w:t>Đặc tả Use-case “</w:t>
      </w:r>
      <w:r>
        <w:t>Thanh toán hóa đơn</w:t>
      </w:r>
      <w:r w:rsidRPr="00971B22">
        <w:t>”</w:t>
      </w:r>
      <w:ins w:id="79" w:author="JML" w:date="2012-03-21T22:29:00Z">
        <w:r w:rsidR="002D1273">
          <w:t xml:space="preserve"> – Nhập hóa đơn</w:t>
        </w:r>
      </w:ins>
    </w:p>
    <w:p w:rsidR="00971B22" w:rsidRDefault="00971B22" w:rsidP="00DC4657">
      <w:pPr>
        <w:pStyle w:val="ListParagraph"/>
        <w:numPr>
          <w:ilvl w:val="1"/>
          <w:numId w:val="20"/>
        </w:numPr>
        <w:spacing w:before="144" w:after="144" w:line="360" w:lineRule="auto"/>
        <w:outlineLvl w:val="2"/>
        <w:rPr>
          <w:ins w:id="80" w:author="JML" w:date="2012-03-21T22:29:00Z"/>
          <w:rFonts w:eastAsia="Times New Roman" w:cs="Times New Roman"/>
          <w:b/>
          <w:bCs/>
          <w:szCs w:val="24"/>
        </w:rPr>
        <w:pPrChange w:id="81"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lang w:val="vi-VN"/>
        </w:rPr>
        <w:t>Tóm tắt</w:t>
      </w:r>
    </w:p>
    <w:p w:rsidR="002D1273" w:rsidRPr="002D1273" w:rsidRDefault="002D1273" w:rsidP="002D1273">
      <w:pPr>
        <w:pStyle w:val="ListParagraph"/>
        <w:spacing w:before="144" w:after="144" w:line="360" w:lineRule="auto"/>
        <w:ind w:left="792"/>
        <w:outlineLvl w:val="2"/>
        <w:rPr>
          <w:rFonts w:eastAsia="Times New Roman" w:cs="Times New Roman"/>
          <w:bCs/>
          <w:szCs w:val="24"/>
          <w:rPrChange w:id="82" w:author="JML" w:date="2012-03-21T22:30:00Z">
            <w:rPr>
              <w:rFonts w:eastAsia="Times New Roman" w:cs="Times New Roman"/>
              <w:b/>
              <w:bCs/>
              <w:szCs w:val="24"/>
            </w:rPr>
          </w:rPrChange>
        </w:rPr>
        <w:pPrChange w:id="83" w:author="JML" w:date="2012-03-21T22:29:00Z">
          <w:pPr>
            <w:pStyle w:val="ListParagraph"/>
            <w:numPr>
              <w:ilvl w:val="1"/>
              <w:numId w:val="7"/>
            </w:numPr>
            <w:spacing w:before="144" w:after="144" w:line="360" w:lineRule="auto"/>
            <w:ind w:left="792" w:hanging="432"/>
            <w:outlineLvl w:val="2"/>
          </w:pPr>
        </w:pPrChange>
      </w:pPr>
      <w:ins w:id="84" w:author="JML" w:date="2012-03-21T22:30:00Z">
        <w:r>
          <w:rPr>
            <w:rFonts w:eastAsia="Times New Roman" w:cs="Times New Roman"/>
            <w:bCs/>
            <w:szCs w:val="24"/>
          </w:rPr>
          <w:t>Nhân viên thu ngân thực hiện nhập hóa đơn khi người dùng đã gọi món ăn</w:t>
        </w:r>
      </w:ins>
    </w:p>
    <w:p w:rsidR="00971B22" w:rsidRPr="00971B22" w:rsidRDefault="00971B22" w:rsidP="00DC4657">
      <w:pPr>
        <w:pStyle w:val="ListParagraph"/>
        <w:numPr>
          <w:ilvl w:val="1"/>
          <w:numId w:val="20"/>
        </w:numPr>
        <w:spacing w:before="144" w:after="144" w:line="360" w:lineRule="auto"/>
        <w:outlineLvl w:val="2"/>
        <w:rPr>
          <w:rFonts w:eastAsia="Times New Roman" w:cs="Times New Roman"/>
          <w:b/>
          <w:bCs/>
          <w:szCs w:val="24"/>
        </w:rPr>
        <w:pPrChange w:id="85"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lang w:val="vi-VN"/>
        </w:rPr>
        <w:t>Dòng sự kiện</w:t>
      </w:r>
    </w:p>
    <w:p w:rsidR="00971B22" w:rsidRDefault="00971B22" w:rsidP="00DC4657">
      <w:pPr>
        <w:pStyle w:val="ListParagraph"/>
        <w:numPr>
          <w:ilvl w:val="2"/>
          <w:numId w:val="20"/>
        </w:numPr>
        <w:spacing w:before="144" w:after="144" w:line="360" w:lineRule="auto"/>
        <w:outlineLvl w:val="3"/>
        <w:rPr>
          <w:ins w:id="86" w:author="JML" w:date="2012-03-21T22:30:00Z"/>
          <w:rFonts w:eastAsia="Times New Roman" w:cs="Times New Roman"/>
          <w:b/>
          <w:bCs/>
          <w:szCs w:val="24"/>
        </w:rPr>
        <w:pPrChange w:id="87" w:author="JML" w:date="2012-03-21T23:09:00Z">
          <w:pPr>
            <w:pStyle w:val="ListParagraph"/>
            <w:numPr>
              <w:ilvl w:val="2"/>
              <w:numId w:val="7"/>
            </w:numPr>
            <w:spacing w:before="144" w:after="144" w:line="360" w:lineRule="auto"/>
            <w:ind w:left="1224" w:hanging="504"/>
            <w:outlineLvl w:val="3"/>
          </w:pPr>
        </w:pPrChange>
      </w:pPr>
      <w:r w:rsidRPr="00971B22">
        <w:rPr>
          <w:rFonts w:eastAsia="Times New Roman" w:cs="Times New Roman"/>
          <w:b/>
          <w:bCs/>
          <w:szCs w:val="24"/>
          <w:lang w:val="vi-VN"/>
        </w:rPr>
        <w:t>Dòng sự kiện chính</w:t>
      </w:r>
    </w:p>
    <w:p w:rsidR="002D1273" w:rsidRPr="00DC4657" w:rsidRDefault="002D1273" w:rsidP="00DC4657">
      <w:pPr>
        <w:pStyle w:val="ListParagraph"/>
        <w:numPr>
          <w:ilvl w:val="0"/>
          <w:numId w:val="21"/>
        </w:numPr>
        <w:spacing w:before="144" w:after="144" w:line="360" w:lineRule="auto"/>
        <w:outlineLvl w:val="3"/>
        <w:rPr>
          <w:ins w:id="88" w:author="JML" w:date="2012-03-21T22:30:00Z"/>
          <w:rFonts w:eastAsia="Times New Roman" w:cs="Times New Roman"/>
          <w:bCs/>
          <w:szCs w:val="24"/>
          <w:rPrChange w:id="89" w:author="JML" w:date="2012-03-21T23:09:00Z">
            <w:rPr>
              <w:ins w:id="90" w:author="JML" w:date="2012-03-21T22:30:00Z"/>
            </w:rPr>
          </w:rPrChange>
        </w:rPr>
        <w:pPrChange w:id="91" w:author="JML" w:date="2012-03-21T23:09:00Z">
          <w:pPr>
            <w:pStyle w:val="ListParagraph"/>
            <w:numPr>
              <w:ilvl w:val="2"/>
              <w:numId w:val="7"/>
            </w:numPr>
            <w:spacing w:before="144" w:after="144" w:line="360" w:lineRule="auto"/>
            <w:ind w:left="1224" w:hanging="504"/>
            <w:outlineLvl w:val="3"/>
          </w:pPr>
        </w:pPrChange>
      </w:pPr>
      <w:ins w:id="92" w:author="JML" w:date="2012-03-21T22:30:00Z">
        <w:r w:rsidRPr="00DC4657">
          <w:rPr>
            <w:rFonts w:eastAsia="Times New Roman" w:cs="Times New Roman"/>
            <w:bCs/>
            <w:szCs w:val="24"/>
            <w:rPrChange w:id="93" w:author="JML" w:date="2012-03-21T23:09:00Z">
              <w:rPr/>
            </w:rPrChange>
          </w:rPr>
          <w:t>Người dùng nhấp chọn thêm hóa đơn</w:t>
        </w:r>
      </w:ins>
    </w:p>
    <w:p w:rsidR="002D1273" w:rsidRPr="00DC4657" w:rsidRDefault="002D1273" w:rsidP="00DC4657">
      <w:pPr>
        <w:pStyle w:val="ListParagraph"/>
        <w:numPr>
          <w:ilvl w:val="0"/>
          <w:numId w:val="21"/>
        </w:numPr>
        <w:spacing w:before="144" w:after="144" w:line="360" w:lineRule="auto"/>
        <w:outlineLvl w:val="3"/>
        <w:rPr>
          <w:ins w:id="94" w:author="JML" w:date="2012-03-21T22:32:00Z"/>
          <w:rFonts w:eastAsia="Times New Roman" w:cs="Times New Roman"/>
          <w:bCs/>
          <w:szCs w:val="24"/>
          <w:rPrChange w:id="95" w:author="JML" w:date="2012-03-21T23:09:00Z">
            <w:rPr>
              <w:ins w:id="96" w:author="JML" w:date="2012-03-21T22:32:00Z"/>
            </w:rPr>
          </w:rPrChange>
        </w:rPr>
        <w:pPrChange w:id="97" w:author="JML" w:date="2012-03-21T23:09:00Z">
          <w:pPr>
            <w:pStyle w:val="ListParagraph"/>
            <w:numPr>
              <w:ilvl w:val="2"/>
              <w:numId w:val="7"/>
            </w:numPr>
            <w:spacing w:before="144" w:after="144" w:line="360" w:lineRule="auto"/>
            <w:ind w:left="1224" w:hanging="504"/>
            <w:outlineLvl w:val="3"/>
          </w:pPr>
        </w:pPrChange>
      </w:pPr>
      <w:ins w:id="98" w:author="JML" w:date="2012-03-21T22:32:00Z">
        <w:r w:rsidRPr="00DC4657">
          <w:rPr>
            <w:rFonts w:eastAsia="Times New Roman" w:cs="Times New Roman"/>
            <w:bCs/>
            <w:szCs w:val="24"/>
            <w:rPrChange w:id="99" w:author="JML" w:date="2012-03-21T23:09:00Z">
              <w:rPr/>
            </w:rPrChange>
          </w:rPr>
          <w:t xml:space="preserve">Người dùng thực hiện </w:t>
        </w:r>
      </w:ins>
      <w:ins w:id="100" w:author="JML" w:date="2012-03-21T22:33:00Z">
        <w:r w:rsidRPr="00DC4657">
          <w:rPr>
            <w:rFonts w:eastAsia="Times New Roman" w:cs="Times New Roman"/>
            <w:bCs/>
            <w:szCs w:val="24"/>
            <w:rPrChange w:id="101" w:author="JML" w:date="2012-03-21T23:09:00Z">
              <w:rPr/>
            </w:rPrChange>
          </w:rPr>
          <w:t>nhười dùn</w:t>
        </w:r>
      </w:ins>
      <w:ins w:id="102" w:author="JML" w:date="2012-03-21T22:32:00Z">
        <w:r w:rsidRPr="00DC4657">
          <w:rPr>
            <w:rFonts w:eastAsia="Times New Roman" w:cs="Times New Roman"/>
            <w:bCs/>
            <w:szCs w:val="24"/>
            <w:rPrChange w:id="103" w:author="JML" w:date="2012-03-21T23:09:00Z">
              <w:rPr/>
            </w:rPrChange>
          </w:rPr>
          <w:t xml:space="preserve"> các thông tin shiện thêm hóa đơn hóa đơn</w:t>
        </w:r>
      </w:ins>
    </w:p>
    <w:p w:rsidR="002D1273" w:rsidRPr="00DC4657" w:rsidRDefault="002D1273" w:rsidP="00DC4657">
      <w:pPr>
        <w:pStyle w:val="ListParagraph"/>
        <w:numPr>
          <w:ilvl w:val="0"/>
          <w:numId w:val="21"/>
        </w:numPr>
        <w:spacing w:before="144" w:after="144" w:line="360" w:lineRule="auto"/>
        <w:outlineLvl w:val="3"/>
        <w:rPr>
          <w:ins w:id="104" w:author="JML" w:date="2012-03-21T22:32:00Z"/>
          <w:rFonts w:eastAsia="Times New Roman" w:cs="Times New Roman"/>
          <w:bCs/>
          <w:szCs w:val="24"/>
          <w:rPrChange w:id="105" w:author="JML" w:date="2012-03-21T23:09:00Z">
            <w:rPr>
              <w:ins w:id="106" w:author="JML" w:date="2012-03-21T22:32:00Z"/>
            </w:rPr>
          </w:rPrChange>
        </w:rPr>
        <w:pPrChange w:id="107" w:author="JML" w:date="2012-03-21T23:09:00Z">
          <w:pPr>
            <w:pStyle w:val="ListParagraph"/>
            <w:numPr>
              <w:ilvl w:val="2"/>
              <w:numId w:val="7"/>
            </w:numPr>
            <w:spacing w:before="144" w:after="144" w:line="360" w:lineRule="auto"/>
            <w:ind w:left="1224" w:hanging="504"/>
            <w:outlineLvl w:val="3"/>
          </w:pPr>
        </w:pPrChange>
      </w:pPr>
      <w:ins w:id="108" w:author="JML" w:date="2012-03-21T22:32:00Z">
        <w:r w:rsidRPr="00DC4657">
          <w:rPr>
            <w:rFonts w:eastAsia="Times New Roman" w:cs="Times New Roman"/>
            <w:bCs/>
            <w:szCs w:val="24"/>
            <w:rPrChange w:id="109" w:author="JML" w:date="2012-03-21T23:09:00Z">
              <w:rPr/>
            </w:rPrChange>
          </w:rPr>
          <w:t>Ngưc thông tin shiện thêm hó</w:t>
        </w:r>
      </w:ins>
    </w:p>
    <w:p w:rsidR="002D1273" w:rsidRPr="00DC4657" w:rsidRDefault="002D1273" w:rsidP="00DC4657">
      <w:pPr>
        <w:pStyle w:val="ListParagraph"/>
        <w:numPr>
          <w:ilvl w:val="0"/>
          <w:numId w:val="21"/>
        </w:numPr>
        <w:spacing w:before="144" w:after="144" w:line="360" w:lineRule="auto"/>
        <w:outlineLvl w:val="3"/>
        <w:rPr>
          <w:ins w:id="110" w:author="JML" w:date="2012-03-21T22:33:00Z"/>
          <w:rFonts w:eastAsia="Times New Roman" w:cs="Times New Roman"/>
          <w:bCs/>
          <w:szCs w:val="24"/>
          <w:rPrChange w:id="111" w:author="JML" w:date="2012-03-21T23:09:00Z">
            <w:rPr>
              <w:ins w:id="112" w:author="JML" w:date="2012-03-21T22:33:00Z"/>
            </w:rPr>
          </w:rPrChange>
        </w:rPr>
        <w:pPrChange w:id="113" w:author="JML" w:date="2012-03-21T23:09:00Z">
          <w:pPr>
            <w:pStyle w:val="ListParagraph"/>
            <w:numPr>
              <w:ilvl w:val="2"/>
              <w:numId w:val="7"/>
            </w:numPr>
            <w:spacing w:before="144" w:after="144" w:line="360" w:lineRule="auto"/>
            <w:ind w:left="1224" w:hanging="504"/>
            <w:outlineLvl w:val="3"/>
          </w:pPr>
        </w:pPrChange>
      </w:pPr>
      <w:ins w:id="114" w:author="JML" w:date="2012-03-21T22:33:00Z">
        <w:r w:rsidRPr="00DC4657">
          <w:rPr>
            <w:rFonts w:eastAsia="Times New Roman" w:cs="Times New Roman"/>
            <w:bCs/>
            <w:szCs w:val="24"/>
            <w:rPrChange w:id="115" w:author="JML" w:date="2012-03-21T23:09:00Z">
              <w:rPr/>
            </w:rPrChange>
          </w:rPr>
          <w:t>Hgưc thông tin shiện thêm hóa đơn hóa nhập vào có hợp lệ hay không</w:t>
        </w:r>
      </w:ins>
    </w:p>
    <w:p w:rsidR="002D1273" w:rsidRPr="00DC4657" w:rsidRDefault="002D1273" w:rsidP="00DC4657">
      <w:pPr>
        <w:pStyle w:val="ListParagraph"/>
        <w:numPr>
          <w:ilvl w:val="0"/>
          <w:numId w:val="21"/>
        </w:numPr>
        <w:spacing w:before="144" w:after="144" w:line="360" w:lineRule="auto"/>
        <w:outlineLvl w:val="3"/>
        <w:rPr>
          <w:rFonts w:eastAsia="Times New Roman" w:cs="Times New Roman"/>
          <w:bCs/>
          <w:szCs w:val="24"/>
          <w:rPrChange w:id="116" w:author="JML" w:date="2012-03-21T23:09:00Z">
            <w:rPr/>
          </w:rPrChange>
        </w:rPr>
        <w:pPrChange w:id="117" w:author="JML" w:date="2012-03-21T23:09:00Z">
          <w:pPr>
            <w:pStyle w:val="ListParagraph"/>
            <w:numPr>
              <w:ilvl w:val="2"/>
              <w:numId w:val="7"/>
            </w:numPr>
            <w:spacing w:before="144" w:after="144" w:line="360" w:lineRule="auto"/>
            <w:ind w:left="1224" w:hanging="504"/>
            <w:outlineLvl w:val="3"/>
          </w:pPr>
        </w:pPrChange>
      </w:pPr>
      <w:ins w:id="118" w:author="JML" w:date="2012-03-21T22:33:00Z">
        <w:r w:rsidRPr="00DC4657">
          <w:rPr>
            <w:rFonts w:eastAsia="Times New Roman" w:cs="Times New Roman"/>
            <w:bCs/>
            <w:szCs w:val="24"/>
            <w:rPrChange w:id="119" w:author="JML" w:date="2012-03-21T23:09:00Z">
              <w:rPr/>
            </w:rPrChange>
          </w:rPr>
          <w:t>Ngưc</w:t>
        </w:r>
      </w:ins>
      <w:ins w:id="120" w:author="JML" w:date="2012-03-21T22:34:00Z">
        <w:r w:rsidRPr="00DC4657">
          <w:rPr>
            <w:rFonts w:eastAsia="Times New Roman" w:cs="Times New Roman"/>
            <w:bCs/>
            <w:szCs w:val="24"/>
            <w:rPrChange w:id="121" w:author="JML" w:date="2012-03-21T23:09:00Z">
              <w:rPr/>
            </w:rPrChange>
          </w:rPr>
          <w:t>thông tin htin shiện thêm hóa đơn hóa nhập vào có hợp lệ hay khôngn ăndữ liệu</w:t>
        </w:r>
        <w:r w:rsidRPr="00DC4657">
          <w:rPr>
            <w:rFonts w:eastAsia="Times New Roman" w:cs="Times New Roman"/>
            <w:bCs/>
            <w:szCs w:val="24"/>
            <w:rPrChange w:id="122" w:author="JML" w:date="2012-03-21T23:09:00Z">
              <w:rPr/>
            </w:rPrChange>
          </w:rPr>
          <w:t xml:space="preserve"> thái chưa thanh toán</w:t>
        </w:r>
      </w:ins>
    </w:p>
    <w:p w:rsidR="00971B22" w:rsidRDefault="00971B22" w:rsidP="00DC4657">
      <w:pPr>
        <w:pStyle w:val="ListParagraph"/>
        <w:numPr>
          <w:ilvl w:val="2"/>
          <w:numId w:val="20"/>
        </w:numPr>
        <w:spacing w:before="144" w:after="144" w:line="360" w:lineRule="auto"/>
        <w:outlineLvl w:val="3"/>
        <w:rPr>
          <w:ins w:id="123" w:author="JML" w:date="2012-03-21T22:34:00Z"/>
          <w:rFonts w:eastAsia="Times New Roman" w:cs="Times New Roman"/>
          <w:b/>
          <w:bCs/>
          <w:szCs w:val="24"/>
        </w:rPr>
        <w:pPrChange w:id="124" w:author="JML" w:date="2012-03-21T23:09:00Z">
          <w:pPr>
            <w:pStyle w:val="ListParagraph"/>
            <w:numPr>
              <w:ilvl w:val="2"/>
              <w:numId w:val="7"/>
            </w:numPr>
            <w:spacing w:before="144" w:after="144" w:line="360" w:lineRule="auto"/>
            <w:ind w:left="1224" w:hanging="504"/>
            <w:outlineLvl w:val="3"/>
          </w:pPr>
        </w:pPrChange>
      </w:pPr>
      <w:r w:rsidRPr="00971B22">
        <w:rPr>
          <w:rFonts w:eastAsia="Times New Roman" w:cs="Times New Roman"/>
          <w:b/>
          <w:bCs/>
          <w:szCs w:val="24"/>
          <w:lang w:val="vi-VN"/>
        </w:rPr>
        <w:t>Các dòng sự kiện khác</w:t>
      </w:r>
    </w:p>
    <w:p w:rsidR="002D1273" w:rsidRPr="00DC4657" w:rsidRDefault="002D1273" w:rsidP="00DC4657">
      <w:pPr>
        <w:pStyle w:val="ListParagraph"/>
        <w:numPr>
          <w:ilvl w:val="0"/>
          <w:numId w:val="22"/>
        </w:numPr>
        <w:spacing w:before="144" w:after="144" w:line="360" w:lineRule="auto"/>
        <w:outlineLvl w:val="3"/>
        <w:rPr>
          <w:rFonts w:eastAsia="Times New Roman" w:cs="Times New Roman"/>
          <w:bCs/>
          <w:szCs w:val="24"/>
          <w:rPrChange w:id="125" w:author="JML" w:date="2012-03-21T23:09:00Z">
            <w:rPr/>
          </w:rPrChange>
        </w:rPr>
        <w:pPrChange w:id="126" w:author="JML" w:date="2012-03-21T23:09:00Z">
          <w:pPr>
            <w:pStyle w:val="ListParagraph"/>
            <w:numPr>
              <w:ilvl w:val="2"/>
              <w:numId w:val="7"/>
            </w:numPr>
            <w:spacing w:before="144" w:after="144" w:line="360" w:lineRule="auto"/>
            <w:ind w:left="1224" w:hanging="504"/>
            <w:outlineLvl w:val="3"/>
          </w:pPr>
        </w:pPrChange>
      </w:pPr>
      <w:ins w:id="127" w:author="JML" w:date="2012-03-21T22:34:00Z">
        <w:r w:rsidRPr="00DC4657">
          <w:rPr>
            <w:rFonts w:eastAsia="Times New Roman" w:cs="Times New Roman"/>
            <w:bCs/>
            <w:szCs w:val="24"/>
            <w:rPrChange w:id="128" w:author="JML" w:date="2012-03-21T23:09:00Z">
              <w:rPr/>
            </w:rPrChange>
          </w:rPr>
          <w:t>Nác dòng sự kiện khácthêm h hệ thống yêu cầu người dùng nhập lại</w:t>
        </w:r>
      </w:ins>
    </w:p>
    <w:p w:rsidR="00971B22" w:rsidRDefault="00971B22" w:rsidP="00DC4657">
      <w:pPr>
        <w:pStyle w:val="ListParagraph"/>
        <w:numPr>
          <w:ilvl w:val="1"/>
          <w:numId w:val="20"/>
        </w:numPr>
        <w:spacing w:before="144" w:after="144" w:line="360" w:lineRule="auto"/>
        <w:outlineLvl w:val="2"/>
        <w:rPr>
          <w:ins w:id="129" w:author="JML" w:date="2012-03-21T22:35:00Z"/>
          <w:rFonts w:eastAsia="Times New Roman" w:cs="Times New Roman"/>
          <w:b/>
          <w:bCs/>
          <w:szCs w:val="24"/>
        </w:rPr>
        <w:pPrChange w:id="130"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lang w:val="vi-VN"/>
        </w:rPr>
        <w:t>Các yêu cầu đặc biệt</w:t>
      </w:r>
    </w:p>
    <w:p w:rsidR="002D1273" w:rsidRPr="002D1273" w:rsidRDefault="002D1273" w:rsidP="002D1273">
      <w:pPr>
        <w:pStyle w:val="ListParagraph"/>
        <w:spacing w:before="144" w:after="144" w:line="360" w:lineRule="auto"/>
        <w:ind w:left="792"/>
        <w:outlineLvl w:val="2"/>
        <w:rPr>
          <w:rFonts w:eastAsia="Times New Roman" w:cs="Times New Roman"/>
          <w:bCs/>
          <w:szCs w:val="24"/>
          <w:rPrChange w:id="131" w:author="JML" w:date="2012-03-21T22:35:00Z">
            <w:rPr>
              <w:rFonts w:eastAsia="Times New Roman" w:cs="Times New Roman"/>
              <w:b/>
              <w:bCs/>
              <w:szCs w:val="24"/>
            </w:rPr>
          </w:rPrChange>
        </w:rPr>
        <w:pPrChange w:id="132" w:author="JML" w:date="2012-03-21T22:35:00Z">
          <w:pPr>
            <w:pStyle w:val="ListParagraph"/>
            <w:numPr>
              <w:ilvl w:val="1"/>
              <w:numId w:val="7"/>
            </w:numPr>
            <w:spacing w:before="144" w:after="144" w:line="360" w:lineRule="auto"/>
            <w:ind w:left="792" w:hanging="432"/>
            <w:outlineLvl w:val="2"/>
          </w:pPr>
        </w:pPrChange>
      </w:pPr>
      <w:ins w:id="133" w:author="JML" w:date="2012-03-21T22:35:00Z">
        <w:r>
          <w:rPr>
            <w:rFonts w:eastAsia="Times New Roman" w:cs="Times New Roman"/>
            <w:bCs/>
            <w:szCs w:val="24"/>
          </w:rPr>
          <w:t>Không có</w:t>
        </w:r>
      </w:ins>
    </w:p>
    <w:p w:rsidR="00971B22" w:rsidRDefault="00971B22" w:rsidP="00DC4657">
      <w:pPr>
        <w:pStyle w:val="ListParagraph"/>
        <w:numPr>
          <w:ilvl w:val="1"/>
          <w:numId w:val="20"/>
        </w:numPr>
        <w:spacing w:before="144" w:after="144" w:line="360" w:lineRule="auto"/>
        <w:outlineLvl w:val="2"/>
        <w:rPr>
          <w:ins w:id="134" w:author="JML" w:date="2012-03-21T22:36:00Z"/>
          <w:rFonts w:eastAsia="Times New Roman" w:cs="Times New Roman"/>
          <w:b/>
          <w:bCs/>
          <w:szCs w:val="24"/>
        </w:rPr>
        <w:pPrChange w:id="135"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lang w:val="vi-VN"/>
        </w:rPr>
        <w:t>Trạng thái hệ thống khi bắt đầu thực hiện Use-case</w:t>
      </w:r>
    </w:p>
    <w:p w:rsidR="002D1273" w:rsidRPr="00DC4657" w:rsidRDefault="00F636F5" w:rsidP="00DC4657">
      <w:pPr>
        <w:spacing w:before="144" w:after="144" w:line="360" w:lineRule="auto"/>
        <w:ind w:left="720"/>
        <w:outlineLvl w:val="2"/>
        <w:rPr>
          <w:rFonts w:eastAsia="Times New Roman" w:cs="Times New Roman"/>
          <w:bCs/>
          <w:szCs w:val="24"/>
          <w:rPrChange w:id="136" w:author="JML" w:date="2012-03-21T23:10:00Z">
            <w:rPr/>
          </w:rPrChange>
        </w:rPr>
        <w:pPrChange w:id="137" w:author="JML" w:date="2012-03-21T23:10:00Z">
          <w:pPr>
            <w:pStyle w:val="ListParagraph"/>
            <w:numPr>
              <w:ilvl w:val="1"/>
              <w:numId w:val="7"/>
            </w:numPr>
            <w:spacing w:before="144" w:after="144" w:line="360" w:lineRule="auto"/>
            <w:ind w:left="792" w:hanging="432"/>
            <w:outlineLvl w:val="2"/>
          </w:pPr>
        </w:pPrChange>
      </w:pPr>
      <w:ins w:id="138" w:author="JML" w:date="2012-03-21T22:46:00Z">
        <w:r w:rsidRPr="00DC4657">
          <w:rPr>
            <w:rFonts w:eastAsia="Times New Roman" w:cs="Times New Roman"/>
            <w:bCs/>
            <w:szCs w:val="24"/>
            <w:rPrChange w:id="139" w:author="JML" w:date="2012-03-21T23:10:00Z">
              <w:rPr/>
            </w:rPrChange>
          </w:rPr>
          <w:t>Ngưng thái hệ thống khi bắt</w:t>
        </w:r>
        <w:r w:rsidRPr="00DC4657">
          <w:rPr>
            <w:rFonts w:eastAsia="Times New Roman" w:cs="Times New Roman"/>
            <w:bCs/>
            <w:szCs w:val="24"/>
            <w:rPrChange w:id="140" w:author="JML" w:date="2012-03-21T23:10:00Z">
              <w:rPr/>
            </w:rPrChange>
          </w:rPr>
          <w:t>công vthái hện nhân viên thu ngân</w:t>
        </w:r>
      </w:ins>
    </w:p>
    <w:p w:rsidR="00971B22" w:rsidRDefault="00971B22" w:rsidP="00DC4657">
      <w:pPr>
        <w:pStyle w:val="ListParagraph"/>
        <w:numPr>
          <w:ilvl w:val="1"/>
          <w:numId w:val="20"/>
        </w:numPr>
        <w:spacing w:before="144" w:after="144" w:line="360" w:lineRule="auto"/>
        <w:outlineLvl w:val="2"/>
        <w:rPr>
          <w:ins w:id="141" w:author="JML" w:date="2012-03-21T22:46:00Z"/>
          <w:rFonts w:eastAsia="Times New Roman" w:cs="Times New Roman"/>
          <w:b/>
          <w:bCs/>
          <w:szCs w:val="24"/>
        </w:rPr>
        <w:pPrChange w:id="142"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rPr>
        <w:t>Trạng thái hệ thống sau khi thực hiện Use-case</w:t>
      </w:r>
    </w:p>
    <w:p w:rsidR="00F636F5" w:rsidRDefault="00F636F5" w:rsidP="00DC4657">
      <w:pPr>
        <w:pStyle w:val="ListParagraph"/>
        <w:numPr>
          <w:ilvl w:val="3"/>
          <w:numId w:val="23"/>
        </w:numPr>
        <w:spacing w:before="144" w:after="144" w:line="360" w:lineRule="auto"/>
        <w:ind w:left="1170" w:hanging="360"/>
        <w:outlineLvl w:val="2"/>
        <w:rPr>
          <w:ins w:id="143" w:author="JML" w:date="2012-03-21T22:46:00Z"/>
          <w:rFonts w:eastAsia="Times New Roman" w:cs="Times New Roman"/>
          <w:bCs/>
          <w:szCs w:val="24"/>
        </w:rPr>
        <w:pPrChange w:id="144" w:author="JML" w:date="2012-03-21T23:10:00Z">
          <w:pPr>
            <w:pStyle w:val="ListParagraph"/>
            <w:numPr>
              <w:ilvl w:val="1"/>
              <w:numId w:val="7"/>
            </w:numPr>
            <w:spacing w:before="144" w:after="144" w:line="360" w:lineRule="auto"/>
            <w:ind w:left="792" w:hanging="432"/>
            <w:outlineLvl w:val="2"/>
          </w:pPr>
        </w:pPrChange>
      </w:pPr>
      <w:ins w:id="145" w:author="JML" w:date="2012-03-21T22:46:00Z">
        <w:r>
          <w:rPr>
            <w:rFonts w:eastAsia="Times New Roman" w:cs="Times New Roman"/>
            <w:bCs/>
            <w:szCs w:val="24"/>
          </w:rPr>
          <w:t>Nếu thành công, hệ thống ghi nhận hóa đơn chưa thanh toán vào cơ sở dữ liệu</w:t>
        </w:r>
      </w:ins>
    </w:p>
    <w:p w:rsidR="00F636F5" w:rsidRPr="00F636F5" w:rsidRDefault="00F636F5" w:rsidP="00DC4657">
      <w:pPr>
        <w:pStyle w:val="ListParagraph"/>
        <w:numPr>
          <w:ilvl w:val="3"/>
          <w:numId w:val="23"/>
        </w:numPr>
        <w:spacing w:before="144" w:after="144" w:line="360" w:lineRule="auto"/>
        <w:ind w:left="1170" w:hanging="360"/>
        <w:outlineLvl w:val="2"/>
        <w:rPr>
          <w:rFonts w:eastAsia="Times New Roman" w:cs="Times New Roman"/>
          <w:bCs/>
          <w:szCs w:val="24"/>
          <w:rPrChange w:id="146" w:author="JML" w:date="2012-03-21T22:46:00Z">
            <w:rPr>
              <w:rFonts w:eastAsia="Times New Roman" w:cs="Times New Roman"/>
              <w:b/>
              <w:bCs/>
              <w:szCs w:val="24"/>
            </w:rPr>
          </w:rPrChange>
        </w:rPr>
        <w:pPrChange w:id="147" w:author="JML" w:date="2012-03-21T23:10:00Z">
          <w:pPr>
            <w:pStyle w:val="ListParagraph"/>
            <w:numPr>
              <w:ilvl w:val="1"/>
              <w:numId w:val="7"/>
            </w:numPr>
            <w:spacing w:before="144" w:after="144" w:line="360" w:lineRule="auto"/>
            <w:ind w:left="792" w:hanging="432"/>
            <w:outlineLvl w:val="2"/>
          </w:pPr>
        </w:pPrChange>
      </w:pPr>
      <w:ins w:id="148" w:author="JML" w:date="2012-03-21T22:47:00Z">
        <w:r>
          <w:rPr>
            <w:rFonts w:eastAsia="Times New Roman" w:cs="Times New Roman"/>
            <w:bCs/>
            <w:szCs w:val="24"/>
          </w:rPr>
          <w:t>Nếu không thành công, hệ thống không thay đổi</w:t>
        </w:r>
      </w:ins>
    </w:p>
    <w:p w:rsidR="00971B22" w:rsidRPr="00971B22" w:rsidRDefault="00971B22" w:rsidP="00DC4657">
      <w:pPr>
        <w:pStyle w:val="ListParagraph"/>
        <w:numPr>
          <w:ilvl w:val="1"/>
          <w:numId w:val="20"/>
        </w:numPr>
        <w:spacing w:before="144" w:after="144" w:line="360" w:lineRule="auto"/>
        <w:outlineLvl w:val="2"/>
        <w:rPr>
          <w:rFonts w:eastAsia="Times New Roman" w:cs="Times New Roman"/>
          <w:b/>
          <w:bCs/>
          <w:szCs w:val="24"/>
        </w:rPr>
        <w:pPrChange w:id="149"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rPr>
        <w:t>Điểm mở rộng</w:t>
      </w:r>
    </w:p>
    <w:p w:rsidR="00971B22" w:rsidRDefault="00F636F5" w:rsidP="00DC4657">
      <w:pPr>
        <w:spacing w:line="360" w:lineRule="auto"/>
        <w:ind w:left="720"/>
        <w:rPr>
          <w:ins w:id="150" w:author="JML" w:date="2012-03-21T22:29:00Z"/>
          <w:szCs w:val="24"/>
        </w:rPr>
        <w:pPrChange w:id="151" w:author="JML" w:date="2012-03-21T23:10:00Z">
          <w:pPr>
            <w:spacing w:line="360" w:lineRule="auto"/>
          </w:pPr>
        </w:pPrChange>
      </w:pPr>
      <w:ins w:id="152" w:author="JML" w:date="2012-03-21T22:47:00Z">
        <w:r>
          <w:rPr>
            <w:szCs w:val="24"/>
          </w:rPr>
          <w:t>Không có</w:t>
        </w:r>
      </w:ins>
    </w:p>
    <w:p w:rsidR="002D1273" w:rsidRPr="00971B22" w:rsidRDefault="002D1273" w:rsidP="00DC4657">
      <w:pPr>
        <w:pStyle w:val="Heading1"/>
        <w:numPr>
          <w:ilvl w:val="0"/>
          <w:numId w:val="20"/>
        </w:numPr>
        <w:spacing w:line="360" w:lineRule="auto"/>
        <w:rPr>
          <w:ins w:id="153" w:author="JML" w:date="2012-03-21T22:29:00Z"/>
        </w:rPr>
        <w:pPrChange w:id="154" w:author="JML" w:date="2012-03-21T23:09:00Z">
          <w:pPr>
            <w:pStyle w:val="Heading1"/>
            <w:numPr>
              <w:numId w:val="7"/>
            </w:numPr>
            <w:spacing w:line="360" w:lineRule="auto"/>
            <w:ind w:left="360" w:hanging="360"/>
          </w:pPr>
        </w:pPrChange>
      </w:pPr>
      <w:ins w:id="155" w:author="JML" w:date="2012-03-21T22:29:00Z">
        <w:r w:rsidRPr="00971B22">
          <w:lastRenderedPageBreak/>
          <w:t>Đặc tả Use-case “</w:t>
        </w:r>
        <w:r>
          <w:t>Thanh toán hóa đơn</w:t>
        </w:r>
        <w:r w:rsidRPr="00971B22">
          <w:t>”</w:t>
        </w:r>
        <w:r>
          <w:t xml:space="preserve"> – </w:t>
        </w:r>
        <w:r>
          <w:t xml:space="preserve">Thanh toán </w:t>
        </w:r>
        <w:r>
          <w:t>hóa đơn</w:t>
        </w:r>
      </w:ins>
    </w:p>
    <w:p w:rsidR="002D1273" w:rsidRDefault="002D1273" w:rsidP="00DC4657">
      <w:pPr>
        <w:pStyle w:val="ListParagraph"/>
        <w:numPr>
          <w:ilvl w:val="1"/>
          <w:numId w:val="20"/>
        </w:numPr>
        <w:spacing w:before="144" w:after="144" w:line="360" w:lineRule="auto"/>
        <w:outlineLvl w:val="2"/>
        <w:rPr>
          <w:ins w:id="156" w:author="JML" w:date="2012-03-21T22:29:00Z"/>
          <w:rFonts w:eastAsia="Times New Roman" w:cs="Times New Roman"/>
          <w:b/>
          <w:bCs/>
          <w:szCs w:val="24"/>
        </w:rPr>
        <w:pPrChange w:id="157" w:author="JML" w:date="2012-03-21T23:09:00Z">
          <w:pPr>
            <w:pStyle w:val="ListParagraph"/>
            <w:numPr>
              <w:ilvl w:val="1"/>
              <w:numId w:val="7"/>
            </w:numPr>
            <w:spacing w:before="144" w:after="144" w:line="360" w:lineRule="auto"/>
            <w:ind w:left="792" w:hanging="432"/>
            <w:outlineLvl w:val="2"/>
          </w:pPr>
        </w:pPrChange>
      </w:pPr>
      <w:ins w:id="158" w:author="JML" w:date="2012-03-21T22:29:00Z">
        <w:r w:rsidRPr="00971B22">
          <w:rPr>
            <w:rFonts w:eastAsia="Times New Roman" w:cs="Times New Roman"/>
            <w:b/>
            <w:bCs/>
            <w:szCs w:val="24"/>
            <w:lang w:val="vi-VN"/>
          </w:rPr>
          <w:t>Tóm tắt</w:t>
        </w:r>
      </w:ins>
    </w:p>
    <w:p w:rsidR="002D1273" w:rsidRPr="00114018" w:rsidRDefault="00114018" w:rsidP="002D1273">
      <w:pPr>
        <w:pStyle w:val="ListParagraph"/>
        <w:spacing w:before="144" w:after="144" w:line="360" w:lineRule="auto"/>
        <w:ind w:left="792"/>
        <w:outlineLvl w:val="2"/>
        <w:rPr>
          <w:ins w:id="159" w:author="JML" w:date="2012-03-21T22:29:00Z"/>
          <w:rFonts w:eastAsia="Times New Roman" w:cs="Times New Roman"/>
          <w:bCs/>
          <w:szCs w:val="24"/>
          <w:rPrChange w:id="160" w:author="JML" w:date="2012-03-21T22:49:00Z">
            <w:rPr>
              <w:ins w:id="161" w:author="JML" w:date="2012-03-21T22:29:00Z"/>
              <w:rFonts w:eastAsia="Times New Roman" w:cs="Times New Roman"/>
              <w:b/>
              <w:bCs/>
              <w:szCs w:val="24"/>
            </w:rPr>
          </w:rPrChange>
        </w:rPr>
      </w:pPr>
      <w:ins w:id="162" w:author="JML" w:date="2012-03-21T22:50:00Z">
        <w:r>
          <w:rPr>
            <w:rFonts w:eastAsia="Times New Roman" w:cs="Times New Roman"/>
            <w:bCs/>
            <w:szCs w:val="24"/>
          </w:rPr>
          <w:t>Nhân viên thu ngân thực hiện thanh toán hóa đơn khi khách hàng yêu cầu</w:t>
        </w:r>
      </w:ins>
    </w:p>
    <w:p w:rsidR="002D1273" w:rsidRPr="00971B22" w:rsidRDefault="002D1273" w:rsidP="00DC4657">
      <w:pPr>
        <w:pStyle w:val="ListParagraph"/>
        <w:numPr>
          <w:ilvl w:val="1"/>
          <w:numId w:val="20"/>
        </w:numPr>
        <w:spacing w:before="144" w:after="144" w:line="360" w:lineRule="auto"/>
        <w:outlineLvl w:val="2"/>
        <w:rPr>
          <w:ins w:id="163" w:author="JML" w:date="2012-03-21T22:29:00Z"/>
          <w:rFonts w:eastAsia="Times New Roman" w:cs="Times New Roman"/>
          <w:b/>
          <w:bCs/>
          <w:szCs w:val="24"/>
        </w:rPr>
        <w:pPrChange w:id="164" w:author="JML" w:date="2012-03-21T23:09:00Z">
          <w:pPr>
            <w:pStyle w:val="ListParagraph"/>
            <w:numPr>
              <w:ilvl w:val="1"/>
              <w:numId w:val="7"/>
            </w:numPr>
            <w:spacing w:before="144" w:after="144" w:line="360" w:lineRule="auto"/>
            <w:ind w:left="792" w:hanging="432"/>
            <w:outlineLvl w:val="2"/>
          </w:pPr>
        </w:pPrChange>
      </w:pPr>
      <w:ins w:id="165" w:author="JML" w:date="2012-03-21T22:29:00Z">
        <w:r w:rsidRPr="00971B22">
          <w:rPr>
            <w:rFonts w:eastAsia="Times New Roman" w:cs="Times New Roman"/>
            <w:b/>
            <w:bCs/>
            <w:szCs w:val="24"/>
            <w:lang w:val="vi-VN"/>
          </w:rPr>
          <w:t>Dòng sự kiện</w:t>
        </w:r>
      </w:ins>
    </w:p>
    <w:p w:rsidR="002D1273" w:rsidRDefault="002D1273" w:rsidP="00DC4657">
      <w:pPr>
        <w:pStyle w:val="ListParagraph"/>
        <w:numPr>
          <w:ilvl w:val="2"/>
          <w:numId w:val="20"/>
        </w:numPr>
        <w:spacing w:before="144" w:after="144" w:line="360" w:lineRule="auto"/>
        <w:outlineLvl w:val="3"/>
        <w:rPr>
          <w:ins w:id="166" w:author="JML" w:date="2012-03-21T22:50:00Z"/>
          <w:rFonts w:eastAsia="Times New Roman" w:cs="Times New Roman"/>
          <w:b/>
          <w:bCs/>
          <w:szCs w:val="24"/>
        </w:rPr>
        <w:pPrChange w:id="167" w:author="JML" w:date="2012-03-21T23:09:00Z">
          <w:pPr>
            <w:pStyle w:val="ListParagraph"/>
            <w:numPr>
              <w:ilvl w:val="2"/>
              <w:numId w:val="7"/>
            </w:numPr>
            <w:spacing w:before="144" w:after="144" w:line="360" w:lineRule="auto"/>
            <w:ind w:left="1224" w:hanging="504"/>
            <w:outlineLvl w:val="3"/>
          </w:pPr>
        </w:pPrChange>
      </w:pPr>
      <w:ins w:id="168" w:author="JML" w:date="2012-03-21T22:29:00Z">
        <w:r w:rsidRPr="00971B22">
          <w:rPr>
            <w:rFonts w:eastAsia="Times New Roman" w:cs="Times New Roman"/>
            <w:b/>
            <w:bCs/>
            <w:szCs w:val="24"/>
            <w:lang w:val="vi-VN"/>
          </w:rPr>
          <w:t>Dòng sự kiện chính</w:t>
        </w:r>
      </w:ins>
    </w:p>
    <w:p w:rsidR="00114018" w:rsidRDefault="00114018" w:rsidP="00DC4657">
      <w:pPr>
        <w:pStyle w:val="ListParagraph"/>
        <w:numPr>
          <w:ilvl w:val="0"/>
          <w:numId w:val="24"/>
        </w:numPr>
        <w:rPr>
          <w:ins w:id="169" w:author="JML" w:date="2012-03-21T22:50:00Z"/>
        </w:rPr>
        <w:pPrChange w:id="170" w:author="JML" w:date="2012-03-21T23:12:00Z">
          <w:pPr>
            <w:pStyle w:val="ListParagraph"/>
            <w:numPr>
              <w:ilvl w:val="2"/>
              <w:numId w:val="7"/>
            </w:numPr>
            <w:spacing w:before="144" w:after="144" w:line="360" w:lineRule="auto"/>
            <w:ind w:left="1224" w:hanging="504"/>
            <w:outlineLvl w:val="3"/>
          </w:pPr>
        </w:pPrChange>
      </w:pPr>
      <w:ins w:id="171" w:author="JML" w:date="2012-03-21T22:50:00Z">
        <w:r>
          <w:t>Người dùng nhấp chọn hóa đơn cần thanh toán</w:t>
        </w:r>
      </w:ins>
    </w:p>
    <w:p w:rsidR="00114018" w:rsidRDefault="00114018" w:rsidP="00DC4657">
      <w:pPr>
        <w:pStyle w:val="ListParagraph"/>
        <w:numPr>
          <w:ilvl w:val="0"/>
          <w:numId w:val="24"/>
        </w:numPr>
        <w:rPr>
          <w:ins w:id="172" w:author="JML" w:date="2012-03-21T22:50:00Z"/>
        </w:rPr>
        <w:pPrChange w:id="173" w:author="JML" w:date="2012-03-21T23:12:00Z">
          <w:pPr>
            <w:pStyle w:val="ListParagraph"/>
            <w:numPr>
              <w:ilvl w:val="2"/>
              <w:numId w:val="7"/>
            </w:numPr>
            <w:spacing w:before="144" w:after="144" w:line="360" w:lineRule="auto"/>
            <w:ind w:left="1224" w:hanging="504"/>
            <w:outlineLvl w:val="3"/>
          </w:pPr>
        </w:pPrChange>
      </w:pPr>
      <w:ins w:id="174" w:author="JML" w:date="2012-03-21T22:50:00Z">
        <w:r>
          <w:t xml:space="preserve">Người dùng nhấp chọn </w:t>
        </w:r>
      </w:ins>
      <w:ins w:id="175" w:author="JML" w:date="2012-03-21T22:52:00Z">
        <w:r w:rsidR="00C835F1">
          <w:t xml:space="preserve">chức năng </w:t>
        </w:r>
      </w:ins>
      <w:ins w:id="176" w:author="JML" w:date="2012-03-21T22:50:00Z">
        <w:r>
          <w:t>thanh toán</w:t>
        </w:r>
      </w:ins>
    </w:p>
    <w:p w:rsidR="00114018" w:rsidRDefault="00114018" w:rsidP="00DC4657">
      <w:pPr>
        <w:pStyle w:val="ListParagraph"/>
        <w:numPr>
          <w:ilvl w:val="0"/>
          <w:numId w:val="24"/>
        </w:numPr>
        <w:rPr>
          <w:ins w:id="177" w:author="JML" w:date="2012-03-21T22:52:00Z"/>
        </w:rPr>
        <w:pPrChange w:id="178" w:author="JML" w:date="2012-03-21T23:12:00Z">
          <w:pPr>
            <w:pStyle w:val="ListParagraph"/>
            <w:numPr>
              <w:ilvl w:val="2"/>
              <w:numId w:val="7"/>
            </w:numPr>
            <w:spacing w:before="144" w:after="144" w:line="360" w:lineRule="auto"/>
            <w:ind w:left="1224" w:hanging="504"/>
            <w:outlineLvl w:val="3"/>
          </w:pPr>
        </w:pPrChange>
      </w:pPr>
      <w:ins w:id="179" w:author="JML" w:date="2012-03-21T22:50:00Z">
        <w:r>
          <w:t>Hệ thống tính toán số tiền cần trả và hiển thị thông tin hóa đơn lên cho người dùng</w:t>
        </w:r>
      </w:ins>
      <w:ins w:id="180" w:author="JML" w:date="2012-03-21T22:51:00Z">
        <w:r>
          <w:t xml:space="preserve"> (bao gồm cả giá cả các món ăn)</w:t>
        </w:r>
      </w:ins>
    </w:p>
    <w:p w:rsidR="00C835F1" w:rsidRDefault="00C835F1" w:rsidP="00DC4657">
      <w:pPr>
        <w:pStyle w:val="ListParagraph"/>
        <w:numPr>
          <w:ilvl w:val="0"/>
          <w:numId w:val="24"/>
        </w:numPr>
        <w:rPr>
          <w:ins w:id="181" w:author="JML" w:date="2012-03-21T22:51:00Z"/>
        </w:rPr>
        <w:pPrChange w:id="182" w:author="JML" w:date="2012-03-21T23:12:00Z">
          <w:pPr>
            <w:pStyle w:val="ListParagraph"/>
            <w:numPr>
              <w:ilvl w:val="2"/>
              <w:numId w:val="7"/>
            </w:numPr>
            <w:spacing w:before="144" w:after="144" w:line="360" w:lineRule="auto"/>
            <w:ind w:left="1224" w:hanging="504"/>
            <w:outlineLvl w:val="3"/>
          </w:pPr>
        </w:pPrChange>
      </w:pPr>
      <w:ins w:id="183" w:author="JML" w:date="2012-03-21T22:52:00Z">
        <w:r>
          <w:t>Người dùng điền vào số tiền khách hàng trả</w:t>
        </w:r>
      </w:ins>
    </w:p>
    <w:p w:rsidR="00114018" w:rsidRDefault="00114018" w:rsidP="00DC4657">
      <w:pPr>
        <w:pStyle w:val="ListParagraph"/>
        <w:numPr>
          <w:ilvl w:val="0"/>
          <w:numId w:val="24"/>
        </w:numPr>
        <w:rPr>
          <w:ins w:id="184" w:author="JML" w:date="2012-03-21T22:52:00Z"/>
        </w:rPr>
        <w:pPrChange w:id="185" w:author="JML" w:date="2012-03-21T23:12:00Z">
          <w:pPr>
            <w:pStyle w:val="ListParagraph"/>
            <w:numPr>
              <w:ilvl w:val="2"/>
              <w:numId w:val="7"/>
            </w:numPr>
            <w:spacing w:before="144" w:after="144" w:line="360" w:lineRule="auto"/>
            <w:ind w:left="1224" w:hanging="504"/>
            <w:outlineLvl w:val="3"/>
          </w:pPr>
        </w:pPrChange>
      </w:pPr>
      <w:ins w:id="186" w:author="JML" w:date="2012-03-21T22:51:00Z">
        <w:r>
          <w:t xml:space="preserve">Người dùng </w:t>
        </w:r>
      </w:ins>
      <w:ins w:id="187" w:author="JML" w:date="2012-03-21T22:52:00Z">
        <w:r w:rsidR="00C835F1">
          <w:t xml:space="preserve">nhấp chọn </w:t>
        </w:r>
      </w:ins>
      <w:ins w:id="188" w:author="JML" w:date="2012-03-21T22:54:00Z">
        <w:r w:rsidR="00C835F1">
          <w:t>thanh toán</w:t>
        </w:r>
      </w:ins>
    </w:p>
    <w:p w:rsidR="00C835F1" w:rsidRDefault="00C835F1" w:rsidP="00DC4657">
      <w:pPr>
        <w:pStyle w:val="ListParagraph"/>
        <w:numPr>
          <w:ilvl w:val="0"/>
          <w:numId w:val="24"/>
        </w:numPr>
        <w:rPr>
          <w:ins w:id="189" w:author="JML" w:date="2012-03-21T22:53:00Z"/>
        </w:rPr>
        <w:pPrChange w:id="190" w:author="JML" w:date="2012-03-21T23:12:00Z">
          <w:pPr>
            <w:pStyle w:val="ListParagraph"/>
            <w:numPr>
              <w:ilvl w:val="2"/>
              <w:numId w:val="7"/>
            </w:numPr>
            <w:spacing w:before="144" w:after="144" w:line="360" w:lineRule="auto"/>
            <w:ind w:left="1224" w:hanging="504"/>
            <w:outlineLvl w:val="3"/>
          </w:pPr>
        </w:pPrChange>
      </w:pPr>
      <w:ins w:id="191" w:author="JML" w:date="2012-03-21T22:52:00Z">
        <w:r>
          <w:t xml:space="preserve">Hệ thống </w:t>
        </w:r>
      </w:ins>
      <w:ins w:id="192" w:author="JML" w:date="2012-03-21T22:53:00Z">
        <w:r>
          <w:t>kiểm tra thông số nhập vào và tính toán số tiền hoàn trả lại cho khách hàng</w:t>
        </w:r>
      </w:ins>
    </w:p>
    <w:p w:rsidR="00C835F1" w:rsidRDefault="00C835F1" w:rsidP="00DC4657">
      <w:pPr>
        <w:pStyle w:val="ListParagraph"/>
        <w:numPr>
          <w:ilvl w:val="0"/>
          <w:numId w:val="24"/>
        </w:numPr>
        <w:rPr>
          <w:ins w:id="193" w:author="JML" w:date="2012-03-21T22:54:00Z"/>
        </w:rPr>
        <w:pPrChange w:id="194" w:author="JML" w:date="2012-03-21T23:12:00Z">
          <w:pPr>
            <w:pStyle w:val="ListParagraph"/>
            <w:numPr>
              <w:ilvl w:val="2"/>
              <w:numId w:val="7"/>
            </w:numPr>
            <w:spacing w:before="144" w:after="144" w:line="360" w:lineRule="auto"/>
            <w:ind w:left="1224" w:hanging="504"/>
            <w:outlineLvl w:val="3"/>
          </w:pPr>
        </w:pPrChange>
      </w:pPr>
      <w:ins w:id="195" w:author="JML" w:date="2012-03-21T22:54:00Z">
        <w:r>
          <w:t>Hệ thống ghi nhận thông tin hóa đơn đã được thanh toán vào cơ sở dữ liệu</w:t>
        </w:r>
      </w:ins>
    </w:p>
    <w:p w:rsidR="00C835F1" w:rsidRPr="00114018" w:rsidRDefault="00C835F1" w:rsidP="00DC4657">
      <w:pPr>
        <w:pStyle w:val="ListParagraph"/>
        <w:numPr>
          <w:ilvl w:val="0"/>
          <w:numId w:val="24"/>
        </w:numPr>
        <w:rPr>
          <w:ins w:id="196" w:author="JML" w:date="2012-03-21T22:29:00Z"/>
          <w:rPrChange w:id="197" w:author="JML" w:date="2012-03-21T22:51:00Z">
            <w:rPr>
              <w:ins w:id="198" w:author="JML" w:date="2012-03-21T22:29:00Z"/>
              <w:rFonts w:eastAsia="Times New Roman" w:cs="Times New Roman"/>
              <w:b/>
              <w:bCs/>
              <w:szCs w:val="24"/>
            </w:rPr>
          </w:rPrChange>
        </w:rPr>
        <w:pPrChange w:id="199" w:author="JML" w:date="2012-03-21T23:12:00Z">
          <w:pPr>
            <w:pStyle w:val="ListParagraph"/>
            <w:numPr>
              <w:ilvl w:val="2"/>
              <w:numId w:val="7"/>
            </w:numPr>
            <w:spacing w:before="144" w:after="144" w:line="360" w:lineRule="auto"/>
            <w:ind w:left="1224" w:hanging="504"/>
            <w:outlineLvl w:val="3"/>
          </w:pPr>
        </w:pPrChange>
      </w:pPr>
      <w:ins w:id="200" w:author="JML" w:date="2012-03-21T22:54:00Z">
        <w:r>
          <w:t>Hệ thống hiển thị thông báo thanh toán thành công cho người dùng</w:t>
        </w:r>
      </w:ins>
    </w:p>
    <w:p w:rsidR="002D1273" w:rsidRDefault="002D1273" w:rsidP="00DC4657">
      <w:pPr>
        <w:pStyle w:val="ListParagraph"/>
        <w:numPr>
          <w:ilvl w:val="2"/>
          <w:numId w:val="20"/>
        </w:numPr>
        <w:spacing w:before="144" w:after="144" w:line="360" w:lineRule="auto"/>
        <w:outlineLvl w:val="3"/>
        <w:rPr>
          <w:ins w:id="201" w:author="JML" w:date="2012-03-21T22:55:00Z"/>
          <w:rFonts w:eastAsia="Times New Roman" w:cs="Times New Roman"/>
          <w:b/>
          <w:bCs/>
          <w:szCs w:val="24"/>
        </w:rPr>
        <w:pPrChange w:id="202" w:author="JML" w:date="2012-03-21T23:09:00Z">
          <w:pPr>
            <w:pStyle w:val="ListParagraph"/>
            <w:numPr>
              <w:ilvl w:val="2"/>
              <w:numId w:val="7"/>
            </w:numPr>
            <w:spacing w:before="144" w:after="144" w:line="360" w:lineRule="auto"/>
            <w:ind w:left="1224" w:hanging="504"/>
            <w:outlineLvl w:val="3"/>
          </w:pPr>
        </w:pPrChange>
      </w:pPr>
      <w:ins w:id="203" w:author="JML" w:date="2012-03-21T22:29:00Z">
        <w:r w:rsidRPr="00971B22">
          <w:rPr>
            <w:rFonts w:eastAsia="Times New Roman" w:cs="Times New Roman"/>
            <w:b/>
            <w:bCs/>
            <w:szCs w:val="24"/>
            <w:lang w:val="vi-VN"/>
          </w:rPr>
          <w:t>Các dòng sự kiện khác</w:t>
        </w:r>
      </w:ins>
    </w:p>
    <w:p w:rsidR="00C835F1" w:rsidRPr="00C835F1" w:rsidRDefault="00C835F1" w:rsidP="00E04D3E">
      <w:pPr>
        <w:pStyle w:val="ListParagraph"/>
        <w:numPr>
          <w:ilvl w:val="0"/>
          <w:numId w:val="25"/>
        </w:numPr>
        <w:spacing w:before="144" w:after="144" w:line="360" w:lineRule="auto"/>
        <w:ind w:left="1440"/>
        <w:outlineLvl w:val="3"/>
        <w:rPr>
          <w:ins w:id="204" w:author="JML" w:date="2012-03-21T22:29:00Z"/>
          <w:rFonts w:eastAsia="Times New Roman" w:cs="Times New Roman"/>
          <w:bCs/>
          <w:szCs w:val="24"/>
          <w:rPrChange w:id="205" w:author="JML" w:date="2012-03-21T22:55:00Z">
            <w:rPr>
              <w:ins w:id="206" w:author="JML" w:date="2012-03-21T22:29:00Z"/>
              <w:rFonts w:eastAsia="Times New Roman" w:cs="Times New Roman"/>
              <w:b/>
              <w:bCs/>
              <w:szCs w:val="24"/>
            </w:rPr>
          </w:rPrChange>
        </w:rPr>
        <w:pPrChange w:id="207" w:author="JML" w:date="2012-03-21T23:15:00Z">
          <w:pPr>
            <w:pStyle w:val="ListParagraph"/>
            <w:numPr>
              <w:ilvl w:val="2"/>
              <w:numId w:val="7"/>
            </w:numPr>
            <w:spacing w:before="144" w:after="144" w:line="360" w:lineRule="auto"/>
            <w:ind w:left="1224" w:hanging="504"/>
            <w:outlineLvl w:val="3"/>
          </w:pPr>
        </w:pPrChange>
      </w:pPr>
      <w:ins w:id="208" w:author="JML" w:date="2012-03-21T22:56:00Z">
        <w:r>
          <w:rPr>
            <w:rFonts w:eastAsia="Times New Roman" w:cs="Times New Roman"/>
            <w:bCs/>
            <w:szCs w:val="24"/>
          </w:rPr>
          <w:t>Nếu t</w:t>
        </w:r>
      </w:ins>
      <w:ins w:id="209" w:author="JML" w:date="2012-03-21T22:55:00Z">
        <w:r>
          <w:rPr>
            <w:rFonts w:eastAsia="Times New Roman" w:cs="Times New Roman"/>
            <w:bCs/>
            <w:szCs w:val="24"/>
          </w:rPr>
          <w:t xml:space="preserve">hông số nhập vào </w:t>
        </w:r>
      </w:ins>
      <w:ins w:id="210" w:author="JML" w:date="2012-03-21T22:56:00Z">
        <w:r>
          <w:rPr>
            <w:rFonts w:eastAsia="Times New Roman" w:cs="Times New Roman"/>
            <w:bCs/>
            <w:szCs w:val="24"/>
          </w:rPr>
          <w:t>không hợp lệ, hệ thống hiển thị thông báo và yêu cầu nhập lại</w:t>
        </w:r>
      </w:ins>
    </w:p>
    <w:p w:rsidR="002D1273" w:rsidRDefault="002D1273" w:rsidP="00DC4657">
      <w:pPr>
        <w:pStyle w:val="ListParagraph"/>
        <w:numPr>
          <w:ilvl w:val="1"/>
          <w:numId w:val="20"/>
        </w:numPr>
        <w:spacing w:before="144" w:after="144" w:line="360" w:lineRule="auto"/>
        <w:outlineLvl w:val="2"/>
        <w:rPr>
          <w:ins w:id="211" w:author="JML" w:date="2012-03-21T22:56:00Z"/>
          <w:rFonts w:eastAsia="Times New Roman" w:cs="Times New Roman"/>
          <w:b/>
          <w:bCs/>
          <w:szCs w:val="24"/>
        </w:rPr>
        <w:pPrChange w:id="212" w:author="JML" w:date="2012-03-21T23:09:00Z">
          <w:pPr>
            <w:pStyle w:val="ListParagraph"/>
            <w:numPr>
              <w:ilvl w:val="1"/>
              <w:numId w:val="7"/>
            </w:numPr>
            <w:spacing w:before="144" w:after="144" w:line="360" w:lineRule="auto"/>
            <w:ind w:left="792" w:hanging="432"/>
            <w:outlineLvl w:val="2"/>
          </w:pPr>
        </w:pPrChange>
      </w:pPr>
      <w:ins w:id="213" w:author="JML" w:date="2012-03-21T22:29:00Z">
        <w:r w:rsidRPr="00971B22">
          <w:rPr>
            <w:rFonts w:eastAsia="Times New Roman" w:cs="Times New Roman"/>
            <w:b/>
            <w:bCs/>
            <w:szCs w:val="24"/>
            <w:lang w:val="vi-VN"/>
          </w:rPr>
          <w:t>Các yêu cầu đặc biệt</w:t>
        </w:r>
      </w:ins>
    </w:p>
    <w:p w:rsidR="00C835F1" w:rsidRPr="00C835F1" w:rsidRDefault="00C835F1" w:rsidP="00C835F1">
      <w:pPr>
        <w:pStyle w:val="ListParagraph"/>
        <w:spacing w:before="144" w:after="144" w:line="360" w:lineRule="auto"/>
        <w:ind w:left="792"/>
        <w:outlineLvl w:val="2"/>
        <w:rPr>
          <w:ins w:id="214" w:author="JML" w:date="2012-03-21T22:29:00Z"/>
          <w:rFonts w:eastAsia="Times New Roman" w:cs="Times New Roman"/>
          <w:bCs/>
          <w:szCs w:val="24"/>
          <w:rPrChange w:id="215" w:author="JML" w:date="2012-03-21T22:56:00Z">
            <w:rPr>
              <w:ins w:id="216" w:author="JML" w:date="2012-03-21T22:29:00Z"/>
              <w:rFonts w:eastAsia="Times New Roman" w:cs="Times New Roman"/>
              <w:b/>
              <w:bCs/>
              <w:szCs w:val="24"/>
            </w:rPr>
          </w:rPrChange>
        </w:rPr>
        <w:pPrChange w:id="217" w:author="JML" w:date="2012-03-21T22:56:00Z">
          <w:pPr>
            <w:pStyle w:val="ListParagraph"/>
            <w:numPr>
              <w:ilvl w:val="1"/>
              <w:numId w:val="7"/>
            </w:numPr>
            <w:spacing w:before="144" w:after="144" w:line="360" w:lineRule="auto"/>
            <w:ind w:left="792" w:hanging="432"/>
            <w:outlineLvl w:val="2"/>
          </w:pPr>
        </w:pPrChange>
      </w:pPr>
      <w:ins w:id="218" w:author="JML" w:date="2012-03-21T22:56:00Z">
        <w:r>
          <w:rPr>
            <w:rFonts w:eastAsia="Times New Roman" w:cs="Times New Roman"/>
            <w:bCs/>
            <w:szCs w:val="24"/>
          </w:rPr>
          <w:t>Không có</w:t>
        </w:r>
      </w:ins>
    </w:p>
    <w:p w:rsidR="002D1273" w:rsidRDefault="002D1273" w:rsidP="00DC4657">
      <w:pPr>
        <w:pStyle w:val="ListParagraph"/>
        <w:numPr>
          <w:ilvl w:val="1"/>
          <w:numId w:val="20"/>
        </w:numPr>
        <w:spacing w:before="144" w:after="144" w:line="360" w:lineRule="auto"/>
        <w:outlineLvl w:val="2"/>
        <w:rPr>
          <w:ins w:id="219" w:author="JML" w:date="2012-03-21T22:56:00Z"/>
          <w:rFonts w:eastAsia="Times New Roman" w:cs="Times New Roman"/>
          <w:b/>
          <w:bCs/>
          <w:szCs w:val="24"/>
        </w:rPr>
        <w:pPrChange w:id="220" w:author="JML" w:date="2012-03-21T23:09:00Z">
          <w:pPr>
            <w:pStyle w:val="ListParagraph"/>
            <w:numPr>
              <w:ilvl w:val="1"/>
              <w:numId w:val="7"/>
            </w:numPr>
            <w:spacing w:before="144" w:after="144" w:line="360" w:lineRule="auto"/>
            <w:ind w:left="792" w:hanging="432"/>
            <w:outlineLvl w:val="2"/>
          </w:pPr>
        </w:pPrChange>
      </w:pPr>
      <w:ins w:id="221" w:author="JML" w:date="2012-03-21T22:29:00Z">
        <w:r w:rsidRPr="00971B22">
          <w:rPr>
            <w:rFonts w:eastAsia="Times New Roman" w:cs="Times New Roman"/>
            <w:b/>
            <w:bCs/>
            <w:szCs w:val="24"/>
            <w:lang w:val="vi-VN"/>
          </w:rPr>
          <w:t>Trạng thái hệ thống khi bắt đầu thực hiện Use-case</w:t>
        </w:r>
      </w:ins>
    </w:p>
    <w:p w:rsidR="00C835F1" w:rsidRDefault="00C835F1" w:rsidP="00E04D3E">
      <w:pPr>
        <w:spacing w:before="144" w:after="144" w:line="360" w:lineRule="auto"/>
        <w:ind w:left="792"/>
        <w:outlineLvl w:val="2"/>
        <w:rPr>
          <w:ins w:id="222" w:author="JML" w:date="2012-03-21T23:16:00Z"/>
          <w:rFonts w:eastAsia="Times New Roman" w:cs="Times New Roman"/>
          <w:bCs/>
          <w:szCs w:val="24"/>
        </w:rPr>
        <w:pPrChange w:id="223" w:author="JML" w:date="2012-03-21T23:13:00Z">
          <w:pPr>
            <w:pStyle w:val="ListParagraph"/>
            <w:numPr>
              <w:ilvl w:val="1"/>
              <w:numId w:val="7"/>
            </w:numPr>
            <w:spacing w:before="144" w:after="144" w:line="360" w:lineRule="auto"/>
            <w:ind w:left="792" w:hanging="432"/>
            <w:outlineLvl w:val="2"/>
          </w:pPr>
        </w:pPrChange>
      </w:pPr>
      <w:ins w:id="224" w:author="JML" w:date="2012-03-21T22:56:00Z">
        <w:r w:rsidRPr="00E04D3E">
          <w:rPr>
            <w:rFonts w:eastAsia="Times New Roman" w:cs="Times New Roman"/>
            <w:bCs/>
            <w:szCs w:val="24"/>
            <w:rPrChange w:id="225" w:author="JML" w:date="2012-03-21T23:13:00Z">
              <w:rPr>
                <w:rFonts w:eastAsia="Times New Roman" w:cs="Times New Roman"/>
                <w:bCs/>
                <w:szCs w:val="24"/>
              </w:rPr>
            </w:rPrChange>
          </w:rPr>
          <w:t>Người dùng đăng nhập thành công với quyền nhân viên thu ngân</w:t>
        </w:r>
      </w:ins>
    </w:p>
    <w:p w:rsidR="00E04D3E" w:rsidRPr="00E04D3E" w:rsidRDefault="00E04D3E" w:rsidP="00E04D3E">
      <w:pPr>
        <w:pStyle w:val="ListParagraph"/>
        <w:numPr>
          <w:ilvl w:val="1"/>
          <w:numId w:val="20"/>
        </w:numPr>
        <w:spacing w:before="144" w:after="144" w:line="360" w:lineRule="auto"/>
        <w:outlineLvl w:val="2"/>
        <w:rPr>
          <w:ins w:id="226" w:author="JML" w:date="2012-03-21T23:16:00Z"/>
          <w:rFonts w:eastAsia="Times New Roman" w:cs="Times New Roman"/>
          <w:bCs/>
          <w:szCs w:val="24"/>
          <w:rPrChange w:id="227" w:author="JML" w:date="2012-03-21T23:16:00Z">
            <w:rPr>
              <w:ins w:id="228" w:author="JML" w:date="2012-03-21T23:16:00Z"/>
              <w:rFonts w:eastAsia="Times New Roman" w:cs="Times New Roman"/>
              <w:b/>
              <w:bCs/>
              <w:szCs w:val="24"/>
            </w:rPr>
          </w:rPrChange>
        </w:rPr>
        <w:pPrChange w:id="229" w:author="JML" w:date="2012-03-21T23:16:00Z">
          <w:pPr>
            <w:pStyle w:val="ListParagraph"/>
            <w:numPr>
              <w:numId w:val="7"/>
            </w:numPr>
            <w:spacing w:before="144" w:after="144" w:line="360" w:lineRule="auto"/>
            <w:ind w:left="360" w:hanging="360"/>
            <w:outlineLvl w:val="2"/>
          </w:pPr>
        </w:pPrChange>
      </w:pPr>
      <w:ins w:id="230" w:author="JML" w:date="2012-03-21T23:16:00Z">
        <w:r w:rsidRPr="00971B22">
          <w:rPr>
            <w:rFonts w:eastAsia="Times New Roman" w:cs="Times New Roman"/>
            <w:b/>
            <w:bCs/>
            <w:szCs w:val="24"/>
          </w:rPr>
          <w:t>Trạng thái hệ thống sau khi thực hiện Use-case</w:t>
        </w:r>
      </w:ins>
    </w:p>
    <w:p w:rsidR="00C835F1" w:rsidRPr="00E04D3E" w:rsidRDefault="00C835F1" w:rsidP="00E04D3E">
      <w:pPr>
        <w:spacing w:before="144" w:after="144" w:line="360" w:lineRule="auto"/>
        <w:ind w:left="720"/>
        <w:outlineLvl w:val="2"/>
        <w:rPr>
          <w:ins w:id="231" w:author="JML" w:date="2012-03-21T22:57:00Z"/>
          <w:rFonts w:eastAsia="Times New Roman" w:cs="Times New Roman"/>
          <w:bCs/>
          <w:szCs w:val="24"/>
          <w:rPrChange w:id="232" w:author="JML" w:date="2012-03-21T23:16:00Z">
            <w:rPr>
              <w:ins w:id="233" w:author="JML" w:date="2012-03-21T22:57:00Z"/>
            </w:rPr>
          </w:rPrChange>
        </w:rPr>
        <w:pPrChange w:id="234" w:author="JML" w:date="2012-03-21T23:16:00Z">
          <w:pPr>
            <w:pStyle w:val="ListParagraph"/>
            <w:numPr>
              <w:numId w:val="7"/>
            </w:numPr>
            <w:spacing w:before="144" w:after="144" w:line="360" w:lineRule="auto"/>
            <w:ind w:left="360" w:hanging="360"/>
            <w:outlineLvl w:val="2"/>
          </w:pPr>
        </w:pPrChange>
      </w:pPr>
      <w:ins w:id="235" w:author="JML" w:date="2012-03-21T22:57:00Z">
        <w:r w:rsidRPr="00E04D3E">
          <w:rPr>
            <w:rFonts w:eastAsia="Times New Roman" w:cs="Times New Roman"/>
            <w:bCs/>
            <w:szCs w:val="24"/>
            <w:rPrChange w:id="236" w:author="JML" w:date="2012-03-21T23:16:00Z">
              <w:rPr/>
            </w:rPrChange>
          </w:rPr>
          <w:t>Nếu thành công</w:t>
        </w:r>
        <w:r w:rsidRPr="00E04D3E">
          <w:rPr>
            <w:rFonts w:eastAsia="Times New Roman" w:cs="Times New Roman"/>
            <w:bCs/>
            <w:szCs w:val="24"/>
            <w:rPrChange w:id="237" w:author="JML" w:date="2012-03-21T23:16:00Z">
              <w:rPr/>
            </w:rPrChange>
          </w:rPr>
          <w:t>, h thành côngthống sau khi thực hc</w:t>
        </w:r>
        <w:r w:rsidRPr="00E04D3E">
          <w:rPr>
            <w:rFonts w:eastAsia="Times New Roman" w:cs="Times New Roman"/>
            <w:bCs/>
            <w:szCs w:val="24"/>
            <w:rPrChange w:id="238" w:author="JML" w:date="2012-03-21T23:16:00Z">
              <w:rPr/>
            </w:rPrChange>
          </w:rPr>
          <w:t xml:space="preserve"> thanh toán vào cơ ssau khi t</w:t>
        </w:r>
      </w:ins>
    </w:p>
    <w:p w:rsidR="00C835F1" w:rsidRPr="00E04D3E" w:rsidRDefault="00C835F1" w:rsidP="00E04D3E">
      <w:pPr>
        <w:spacing w:before="144" w:after="144" w:line="360" w:lineRule="auto"/>
        <w:ind w:left="720"/>
        <w:outlineLvl w:val="2"/>
        <w:rPr>
          <w:ins w:id="239" w:author="JML" w:date="2012-03-21T22:29:00Z"/>
          <w:rFonts w:eastAsia="Times New Roman" w:cs="Times New Roman"/>
          <w:b/>
          <w:bCs/>
          <w:szCs w:val="24"/>
          <w:rPrChange w:id="240" w:author="JML" w:date="2012-03-21T23:16:00Z">
            <w:rPr>
              <w:ins w:id="241" w:author="JML" w:date="2012-03-21T22:29:00Z"/>
              <w:rFonts w:eastAsia="Times New Roman" w:cs="Times New Roman"/>
              <w:b/>
              <w:bCs/>
              <w:szCs w:val="24"/>
            </w:rPr>
          </w:rPrChange>
        </w:rPr>
        <w:pPrChange w:id="242" w:author="JML" w:date="2012-03-21T23:16:00Z">
          <w:pPr>
            <w:pStyle w:val="ListParagraph"/>
            <w:numPr>
              <w:ilvl w:val="1"/>
              <w:numId w:val="7"/>
            </w:numPr>
            <w:spacing w:before="144" w:after="144" w:line="360" w:lineRule="auto"/>
            <w:ind w:left="792" w:hanging="432"/>
            <w:outlineLvl w:val="2"/>
          </w:pPr>
        </w:pPrChange>
      </w:pPr>
      <w:ins w:id="243" w:author="JML" w:date="2012-03-21T22:57:00Z">
        <w:r w:rsidRPr="00E04D3E">
          <w:rPr>
            <w:rFonts w:eastAsia="Times New Roman" w:cs="Times New Roman"/>
            <w:bCs/>
            <w:szCs w:val="24"/>
            <w:rPrChange w:id="244" w:author="JML" w:date="2012-03-21T23:16:00Z">
              <w:rPr>
                <w:rFonts w:eastAsia="Times New Roman" w:cs="Times New Roman"/>
                <w:bCs/>
                <w:szCs w:val="24"/>
              </w:rPr>
            </w:rPrChange>
          </w:rPr>
          <w:t>Nếu không thành công, hệ thống không thay đổi</w:t>
        </w:r>
      </w:ins>
    </w:p>
    <w:p w:rsidR="002D1273" w:rsidRPr="00971B22" w:rsidRDefault="002D1273" w:rsidP="00DC4657">
      <w:pPr>
        <w:pStyle w:val="ListParagraph"/>
        <w:numPr>
          <w:ilvl w:val="1"/>
          <w:numId w:val="20"/>
        </w:numPr>
        <w:spacing w:before="144" w:after="144" w:line="360" w:lineRule="auto"/>
        <w:outlineLvl w:val="2"/>
        <w:rPr>
          <w:ins w:id="245" w:author="JML" w:date="2012-03-21T22:29:00Z"/>
          <w:rFonts w:eastAsia="Times New Roman" w:cs="Times New Roman"/>
          <w:b/>
          <w:bCs/>
          <w:szCs w:val="24"/>
        </w:rPr>
        <w:pPrChange w:id="246" w:author="JML" w:date="2012-03-21T23:09:00Z">
          <w:pPr>
            <w:pStyle w:val="ListParagraph"/>
            <w:numPr>
              <w:ilvl w:val="1"/>
              <w:numId w:val="7"/>
            </w:numPr>
            <w:spacing w:before="144" w:after="144" w:line="360" w:lineRule="auto"/>
            <w:ind w:left="792" w:hanging="432"/>
            <w:outlineLvl w:val="2"/>
          </w:pPr>
        </w:pPrChange>
      </w:pPr>
      <w:ins w:id="247" w:author="JML" w:date="2012-03-21T22:29:00Z">
        <w:r w:rsidRPr="00971B22">
          <w:rPr>
            <w:rFonts w:eastAsia="Times New Roman" w:cs="Times New Roman"/>
            <w:b/>
            <w:bCs/>
            <w:szCs w:val="24"/>
          </w:rPr>
          <w:t>Điểm mở rộng</w:t>
        </w:r>
      </w:ins>
    </w:p>
    <w:p w:rsidR="002D1273" w:rsidRDefault="00E04D3E" w:rsidP="00E04D3E">
      <w:pPr>
        <w:spacing w:line="360" w:lineRule="auto"/>
        <w:ind w:left="720"/>
        <w:rPr>
          <w:szCs w:val="24"/>
        </w:rPr>
        <w:pPrChange w:id="248" w:author="JML" w:date="2012-03-21T23:16:00Z">
          <w:pPr>
            <w:spacing w:line="360" w:lineRule="auto"/>
          </w:pPr>
        </w:pPrChange>
      </w:pPr>
      <w:ins w:id="249" w:author="JML" w:date="2012-03-21T23:16:00Z">
        <w:r>
          <w:rPr>
            <w:szCs w:val="24"/>
          </w:rPr>
          <w:t>Không có</w:t>
        </w:r>
      </w:ins>
    </w:p>
    <w:p w:rsidR="00971B22" w:rsidRPr="00971B22" w:rsidRDefault="00971B22" w:rsidP="00DC4657">
      <w:pPr>
        <w:pStyle w:val="Heading1"/>
        <w:numPr>
          <w:ilvl w:val="0"/>
          <w:numId w:val="20"/>
        </w:numPr>
        <w:spacing w:line="360" w:lineRule="auto"/>
        <w:pPrChange w:id="250" w:author="JML" w:date="2012-03-21T23:09:00Z">
          <w:pPr>
            <w:pStyle w:val="Heading1"/>
            <w:numPr>
              <w:numId w:val="7"/>
            </w:numPr>
            <w:spacing w:line="360" w:lineRule="auto"/>
            <w:ind w:left="360" w:hanging="360"/>
          </w:pPr>
        </w:pPrChange>
      </w:pPr>
      <w:r w:rsidRPr="00971B22">
        <w:t>Đặc tả Use-case “</w:t>
      </w:r>
      <w:r>
        <w:t>Phân quyền người dùng</w:t>
      </w:r>
      <w:r w:rsidRPr="00971B22">
        <w:t>”</w:t>
      </w:r>
    </w:p>
    <w:p w:rsidR="00971B22" w:rsidRDefault="00971B22" w:rsidP="00DC4657">
      <w:pPr>
        <w:pStyle w:val="ListParagraph"/>
        <w:numPr>
          <w:ilvl w:val="1"/>
          <w:numId w:val="20"/>
        </w:numPr>
        <w:spacing w:before="144" w:after="144" w:line="360" w:lineRule="auto"/>
        <w:outlineLvl w:val="2"/>
        <w:rPr>
          <w:ins w:id="251" w:author="JML" w:date="2012-03-21T22:58:00Z"/>
          <w:rFonts w:eastAsia="Times New Roman" w:cs="Times New Roman"/>
          <w:b/>
          <w:bCs/>
          <w:szCs w:val="24"/>
        </w:rPr>
        <w:pPrChange w:id="252"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lang w:val="vi-VN"/>
        </w:rPr>
        <w:t>Tóm tắt</w:t>
      </w:r>
    </w:p>
    <w:p w:rsidR="00C835F1" w:rsidRPr="00C835F1" w:rsidRDefault="00C835F1" w:rsidP="00C835F1">
      <w:pPr>
        <w:pStyle w:val="ListParagraph"/>
        <w:spacing w:before="144" w:after="144" w:line="360" w:lineRule="auto"/>
        <w:ind w:left="792"/>
        <w:outlineLvl w:val="2"/>
        <w:rPr>
          <w:rFonts w:eastAsia="Times New Roman" w:cs="Times New Roman"/>
          <w:bCs/>
          <w:szCs w:val="24"/>
          <w:rPrChange w:id="253" w:author="JML" w:date="2012-03-21T22:58:00Z">
            <w:rPr>
              <w:rFonts w:eastAsia="Times New Roman" w:cs="Times New Roman"/>
              <w:b/>
              <w:bCs/>
              <w:szCs w:val="24"/>
            </w:rPr>
          </w:rPrChange>
        </w:rPr>
        <w:pPrChange w:id="254" w:author="JML" w:date="2012-03-21T22:58:00Z">
          <w:pPr>
            <w:pStyle w:val="ListParagraph"/>
            <w:numPr>
              <w:ilvl w:val="1"/>
              <w:numId w:val="7"/>
            </w:numPr>
            <w:spacing w:before="144" w:after="144" w:line="360" w:lineRule="auto"/>
            <w:ind w:left="792" w:hanging="432"/>
            <w:outlineLvl w:val="2"/>
          </w:pPr>
        </w:pPrChange>
      </w:pPr>
      <w:ins w:id="255" w:author="JML" w:date="2012-03-21T22:58:00Z">
        <w:r>
          <w:rPr>
            <w:rFonts w:eastAsia="Times New Roman" w:cs="Times New Roman"/>
            <w:bCs/>
            <w:szCs w:val="24"/>
          </w:rPr>
          <w:lastRenderedPageBreak/>
          <w:t>Nhân viên quản trị hệ thống thực hiện phân quyền người dùng khi có sự thay đổi về phân công công việc hoặc chuyển công tác, chức vụ làm việc</w:t>
        </w:r>
      </w:ins>
    </w:p>
    <w:p w:rsidR="00971B22" w:rsidRPr="00971B22" w:rsidRDefault="00971B22" w:rsidP="00DC4657">
      <w:pPr>
        <w:pStyle w:val="ListParagraph"/>
        <w:numPr>
          <w:ilvl w:val="1"/>
          <w:numId w:val="20"/>
        </w:numPr>
        <w:spacing w:before="144" w:after="144" w:line="360" w:lineRule="auto"/>
        <w:outlineLvl w:val="2"/>
        <w:rPr>
          <w:rFonts w:eastAsia="Times New Roman" w:cs="Times New Roman"/>
          <w:b/>
          <w:bCs/>
          <w:szCs w:val="24"/>
        </w:rPr>
        <w:pPrChange w:id="256"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lang w:val="vi-VN"/>
        </w:rPr>
        <w:t>Dòng sự kiện</w:t>
      </w:r>
    </w:p>
    <w:p w:rsidR="00971B22" w:rsidRDefault="00971B22" w:rsidP="00DC4657">
      <w:pPr>
        <w:pStyle w:val="ListParagraph"/>
        <w:numPr>
          <w:ilvl w:val="2"/>
          <w:numId w:val="20"/>
        </w:numPr>
        <w:spacing w:before="144" w:after="144" w:line="360" w:lineRule="auto"/>
        <w:outlineLvl w:val="3"/>
        <w:rPr>
          <w:ins w:id="257" w:author="JML" w:date="2012-03-21T23:00:00Z"/>
          <w:rFonts w:eastAsia="Times New Roman" w:cs="Times New Roman"/>
          <w:b/>
          <w:bCs/>
          <w:szCs w:val="24"/>
        </w:rPr>
        <w:pPrChange w:id="258" w:author="JML" w:date="2012-03-21T23:09:00Z">
          <w:pPr>
            <w:pStyle w:val="ListParagraph"/>
            <w:numPr>
              <w:ilvl w:val="2"/>
              <w:numId w:val="7"/>
            </w:numPr>
            <w:spacing w:before="144" w:after="144" w:line="360" w:lineRule="auto"/>
            <w:ind w:left="1224" w:hanging="504"/>
            <w:outlineLvl w:val="3"/>
          </w:pPr>
        </w:pPrChange>
      </w:pPr>
      <w:r w:rsidRPr="00971B22">
        <w:rPr>
          <w:rFonts w:eastAsia="Times New Roman" w:cs="Times New Roman"/>
          <w:b/>
          <w:bCs/>
          <w:szCs w:val="24"/>
          <w:lang w:val="vi-VN"/>
        </w:rPr>
        <w:t>Dòng sự kiện chính</w:t>
      </w:r>
    </w:p>
    <w:p w:rsidR="00C835F1" w:rsidRPr="00D67F40" w:rsidRDefault="00C835F1" w:rsidP="00D67F40">
      <w:pPr>
        <w:pStyle w:val="ListParagraph"/>
        <w:numPr>
          <w:ilvl w:val="0"/>
          <w:numId w:val="26"/>
        </w:numPr>
        <w:spacing w:before="144" w:after="144" w:line="360" w:lineRule="auto"/>
        <w:outlineLvl w:val="3"/>
        <w:rPr>
          <w:ins w:id="259" w:author="JML" w:date="2012-03-21T23:00:00Z"/>
          <w:rFonts w:eastAsia="Times New Roman" w:cs="Times New Roman"/>
          <w:bCs/>
          <w:szCs w:val="24"/>
          <w:rPrChange w:id="260" w:author="JML" w:date="2012-03-21T23:17:00Z">
            <w:rPr>
              <w:ins w:id="261" w:author="JML" w:date="2012-03-21T23:00:00Z"/>
            </w:rPr>
          </w:rPrChange>
        </w:rPr>
        <w:pPrChange w:id="262" w:author="JML" w:date="2012-03-21T23:17:00Z">
          <w:pPr>
            <w:pStyle w:val="ListParagraph"/>
            <w:numPr>
              <w:ilvl w:val="2"/>
              <w:numId w:val="7"/>
            </w:numPr>
            <w:spacing w:before="144" w:after="144" w:line="360" w:lineRule="auto"/>
            <w:ind w:left="1224" w:hanging="504"/>
            <w:outlineLvl w:val="3"/>
          </w:pPr>
        </w:pPrChange>
      </w:pPr>
      <w:ins w:id="263" w:author="JML" w:date="2012-03-21T23:00:00Z">
        <w:r w:rsidRPr="00D67F40">
          <w:rPr>
            <w:rFonts w:eastAsia="Times New Roman" w:cs="Times New Roman"/>
            <w:bCs/>
            <w:szCs w:val="24"/>
            <w:rPrChange w:id="264" w:author="JML" w:date="2012-03-21T23:17:00Z">
              <w:rPr/>
            </w:rPrChange>
          </w:rPr>
          <w:t>Người dùng nhấp chọn người dùng muốn phân quyền</w:t>
        </w:r>
      </w:ins>
    </w:p>
    <w:p w:rsidR="00C835F1" w:rsidRPr="00D67F40" w:rsidRDefault="00C835F1" w:rsidP="00D67F40">
      <w:pPr>
        <w:pStyle w:val="ListParagraph"/>
        <w:numPr>
          <w:ilvl w:val="0"/>
          <w:numId w:val="26"/>
        </w:numPr>
        <w:spacing w:before="144" w:after="144" w:line="360" w:lineRule="auto"/>
        <w:outlineLvl w:val="3"/>
        <w:rPr>
          <w:ins w:id="265" w:author="JML" w:date="2012-03-21T23:01:00Z"/>
          <w:rFonts w:eastAsia="Times New Roman" w:cs="Times New Roman"/>
          <w:bCs/>
          <w:szCs w:val="24"/>
          <w:rPrChange w:id="266" w:author="JML" w:date="2012-03-21T23:17:00Z">
            <w:rPr>
              <w:ins w:id="267" w:author="JML" w:date="2012-03-21T23:01:00Z"/>
            </w:rPr>
          </w:rPrChange>
        </w:rPr>
        <w:pPrChange w:id="268" w:author="JML" w:date="2012-03-21T23:17:00Z">
          <w:pPr>
            <w:pStyle w:val="ListParagraph"/>
            <w:numPr>
              <w:ilvl w:val="2"/>
              <w:numId w:val="7"/>
            </w:numPr>
            <w:spacing w:before="144" w:after="144" w:line="360" w:lineRule="auto"/>
            <w:ind w:left="1224" w:hanging="504"/>
            <w:outlineLvl w:val="3"/>
          </w:pPr>
        </w:pPrChange>
      </w:pPr>
      <w:ins w:id="269" w:author="JML" w:date="2012-03-21T23:01:00Z">
        <w:r w:rsidRPr="00D67F40">
          <w:rPr>
            <w:rFonts w:eastAsia="Times New Roman" w:cs="Times New Roman"/>
            <w:bCs/>
            <w:szCs w:val="24"/>
            <w:rPrChange w:id="270" w:author="JML" w:date="2012-03-21T23:17:00Z">
              <w:rPr/>
            </w:rPrChange>
          </w:rPr>
          <w:t>Hgười dùng nhấp chọn h sách các quyền (gồm câc quyền đang có và chưa có)</w:t>
        </w:r>
      </w:ins>
    </w:p>
    <w:p w:rsidR="00C835F1" w:rsidRPr="00D67F40" w:rsidRDefault="00C835F1" w:rsidP="00D67F40">
      <w:pPr>
        <w:pStyle w:val="ListParagraph"/>
        <w:numPr>
          <w:ilvl w:val="0"/>
          <w:numId w:val="26"/>
        </w:numPr>
        <w:spacing w:before="144" w:after="144" w:line="360" w:lineRule="auto"/>
        <w:outlineLvl w:val="3"/>
        <w:rPr>
          <w:ins w:id="271" w:author="JML" w:date="2012-03-21T23:02:00Z"/>
          <w:rFonts w:eastAsia="Times New Roman" w:cs="Times New Roman"/>
          <w:bCs/>
          <w:szCs w:val="24"/>
          <w:rPrChange w:id="272" w:author="JML" w:date="2012-03-21T23:17:00Z">
            <w:rPr>
              <w:ins w:id="273" w:author="JML" w:date="2012-03-21T23:02:00Z"/>
            </w:rPr>
          </w:rPrChange>
        </w:rPr>
        <w:pPrChange w:id="274" w:author="JML" w:date="2012-03-21T23:17:00Z">
          <w:pPr>
            <w:pStyle w:val="ListParagraph"/>
            <w:numPr>
              <w:ilvl w:val="2"/>
              <w:numId w:val="7"/>
            </w:numPr>
            <w:spacing w:before="144" w:after="144" w:line="360" w:lineRule="auto"/>
            <w:ind w:left="1224" w:hanging="504"/>
            <w:outlineLvl w:val="3"/>
          </w:pPr>
        </w:pPrChange>
      </w:pPr>
      <w:ins w:id="275" w:author="JML" w:date="2012-03-21T23:01:00Z">
        <w:r w:rsidRPr="00D67F40">
          <w:rPr>
            <w:rFonts w:eastAsia="Times New Roman" w:cs="Times New Roman"/>
            <w:bCs/>
            <w:szCs w:val="24"/>
            <w:rPrChange w:id="276" w:author="JML" w:date="2012-03-21T23:17:00Z">
              <w:rPr/>
            </w:rPrChange>
          </w:rPr>
          <w:t xml:space="preserve">Người dùng nhấp </w:t>
        </w:r>
        <w:r w:rsidR="00BB7CE5" w:rsidRPr="00D67F40">
          <w:rPr>
            <w:rFonts w:eastAsia="Times New Roman" w:cs="Times New Roman"/>
            <w:bCs/>
            <w:szCs w:val="24"/>
            <w:rPrChange w:id="277" w:author="JML" w:date="2012-03-21T23:17:00Z">
              <w:rPr/>
            </w:rPrChange>
          </w:rPr>
          <w:t>chười dù quyền muốn có</w:t>
        </w:r>
      </w:ins>
    </w:p>
    <w:p w:rsidR="00BB7CE5" w:rsidRPr="00D67F40" w:rsidRDefault="00BB7CE5" w:rsidP="00D67F40">
      <w:pPr>
        <w:pStyle w:val="ListParagraph"/>
        <w:numPr>
          <w:ilvl w:val="0"/>
          <w:numId w:val="26"/>
        </w:numPr>
        <w:spacing w:before="144" w:after="144" w:line="360" w:lineRule="auto"/>
        <w:outlineLvl w:val="3"/>
        <w:rPr>
          <w:ins w:id="278" w:author="JML" w:date="2012-03-21T23:02:00Z"/>
          <w:rFonts w:eastAsia="Times New Roman" w:cs="Times New Roman"/>
          <w:bCs/>
          <w:szCs w:val="24"/>
          <w:rPrChange w:id="279" w:author="JML" w:date="2012-03-21T23:17:00Z">
            <w:rPr>
              <w:ins w:id="280" w:author="JML" w:date="2012-03-21T23:02:00Z"/>
            </w:rPr>
          </w:rPrChange>
        </w:rPr>
        <w:pPrChange w:id="281" w:author="JML" w:date="2012-03-21T23:17:00Z">
          <w:pPr>
            <w:pStyle w:val="ListParagraph"/>
            <w:numPr>
              <w:ilvl w:val="2"/>
              <w:numId w:val="7"/>
            </w:numPr>
            <w:spacing w:before="144" w:after="144" w:line="360" w:lineRule="auto"/>
            <w:ind w:left="1224" w:hanging="504"/>
            <w:outlineLvl w:val="3"/>
          </w:pPr>
        </w:pPrChange>
      </w:pPr>
      <w:ins w:id="282" w:author="JML" w:date="2012-03-21T23:02:00Z">
        <w:r w:rsidRPr="00D67F40">
          <w:rPr>
            <w:rFonts w:eastAsia="Times New Roman" w:cs="Times New Roman"/>
            <w:bCs/>
            <w:szCs w:val="24"/>
            <w:rPrChange w:id="283" w:author="JML" w:date="2012-03-21T23:17:00Z">
              <w:rPr/>
            </w:rPrChange>
          </w:rPr>
          <w:t xml:space="preserve">Người dù quyền muốn có sách các quyền (gồm </w:t>
        </w:r>
      </w:ins>
    </w:p>
    <w:p w:rsidR="00BB7CE5" w:rsidRPr="00D67F40" w:rsidRDefault="00BB7CE5" w:rsidP="00D67F40">
      <w:pPr>
        <w:pStyle w:val="ListParagraph"/>
        <w:numPr>
          <w:ilvl w:val="0"/>
          <w:numId w:val="26"/>
        </w:numPr>
        <w:spacing w:before="144" w:after="144" w:line="360" w:lineRule="auto"/>
        <w:outlineLvl w:val="3"/>
        <w:rPr>
          <w:ins w:id="284" w:author="JML" w:date="2012-03-21T23:02:00Z"/>
          <w:rFonts w:eastAsia="Times New Roman" w:cs="Times New Roman"/>
          <w:bCs/>
          <w:szCs w:val="24"/>
          <w:rPrChange w:id="285" w:author="JML" w:date="2012-03-21T23:17:00Z">
            <w:rPr>
              <w:ins w:id="286" w:author="JML" w:date="2012-03-21T23:02:00Z"/>
            </w:rPr>
          </w:rPrChange>
        </w:rPr>
        <w:pPrChange w:id="287" w:author="JML" w:date="2012-03-21T23:17:00Z">
          <w:pPr>
            <w:pStyle w:val="ListParagraph"/>
            <w:numPr>
              <w:ilvl w:val="2"/>
              <w:numId w:val="7"/>
            </w:numPr>
            <w:spacing w:before="144" w:after="144" w:line="360" w:lineRule="auto"/>
            <w:ind w:left="1224" w:hanging="504"/>
            <w:outlineLvl w:val="3"/>
          </w:pPr>
        </w:pPrChange>
      </w:pPr>
      <w:ins w:id="288" w:author="JML" w:date="2012-03-21T23:02:00Z">
        <w:r w:rsidRPr="00D67F40">
          <w:rPr>
            <w:rFonts w:eastAsia="Times New Roman" w:cs="Times New Roman"/>
            <w:bCs/>
            <w:szCs w:val="24"/>
            <w:rPrChange w:id="289" w:author="JML" w:date="2012-03-21T23:17:00Z">
              <w:rPr/>
            </w:rPrChange>
          </w:rPr>
          <w:t>Hgười dù quyền muốn có shật các thay đổi về quyền của người dùng</w:t>
        </w:r>
      </w:ins>
    </w:p>
    <w:p w:rsidR="00BB7CE5" w:rsidRPr="00D67F40" w:rsidRDefault="00BB7CE5" w:rsidP="00D67F40">
      <w:pPr>
        <w:pStyle w:val="ListParagraph"/>
        <w:numPr>
          <w:ilvl w:val="0"/>
          <w:numId w:val="26"/>
        </w:numPr>
        <w:spacing w:before="144" w:after="144" w:line="360" w:lineRule="auto"/>
        <w:outlineLvl w:val="3"/>
        <w:rPr>
          <w:rFonts w:eastAsia="Times New Roman" w:cs="Times New Roman"/>
          <w:bCs/>
          <w:szCs w:val="24"/>
          <w:rPrChange w:id="290" w:author="JML" w:date="2012-03-21T23:17:00Z">
            <w:rPr/>
          </w:rPrChange>
        </w:rPr>
        <w:pPrChange w:id="291" w:author="JML" w:date="2012-03-21T23:17:00Z">
          <w:pPr>
            <w:pStyle w:val="ListParagraph"/>
            <w:numPr>
              <w:ilvl w:val="2"/>
              <w:numId w:val="7"/>
            </w:numPr>
            <w:spacing w:before="144" w:after="144" w:line="360" w:lineRule="auto"/>
            <w:ind w:left="1224" w:hanging="504"/>
            <w:outlineLvl w:val="3"/>
          </w:pPr>
        </w:pPrChange>
      </w:pPr>
      <w:ins w:id="292" w:author="JML" w:date="2012-03-21T23:04:00Z">
        <w:r w:rsidRPr="00D67F40">
          <w:rPr>
            <w:rFonts w:eastAsia="Times New Roman" w:cs="Times New Roman"/>
            <w:bCs/>
            <w:szCs w:val="24"/>
            <w:rPrChange w:id="293" w:author="JML" w:date="2012-03-21T23:17:00Z">
              <w:rPr/>
            </w:rPrChange>
          </w:rPr>
          <w:t>Sau khi thành công, hệ thống hiển thị thông báo đã phân quyền thành công</w:t>
        </w:r>
      </w:ins>
    </w:p>
    <w:p w:rsidR="00971B22" w:rsidRDefault="00971B22" w:rsidP="00DC4657">
      <w:pPr>
        <w:pStyle w:val="ListParagraph"/>
        <w:numPr>
          <w:ilvl w:val="2"/>
          <w:numId w:val="20"/>
        </w:numPr>
        <w:spacing w:before="144" w:after="144" w:line="360" w:lineRule="auto"/>
        <w:outlineLvl w:val="3"/>
        <w:rPr>
          <w:ins w:id="294" w:author="JML" w:date="2012-03-21T23:05:00Z"/>
          <w:rFonts w:eastAsia="Times New Roman" w:cs="Times New Roman"/>
          <w:b/>
          <w:bCs/>
          <w:szCs w:val="24"/>
        </w:rPr>
        <w:pPrChange w:id="295" w:author="JML" w:date="2012-03-21T23:09:00Z">
          <w:pPr>
            <w:pStyle w:val="ListParagraph"/>
            <w:numPr>
              <w:ilvl w:val="2"/>
              <w:numId w:val="7"/>
            </w:numPr>
            <w:spacing w:before="144" w:after="144" w:line="360" w:lineRule="auto"/>
            <w:ind w:left="1224" w:hanging="504"/>
            <w:outlineLvl w:val="3"/>
          </w:pPr>
        </w:pPrChange>
      </w:pPr>
      <w:r w:rsidRPr="00971B22">
        <w:rPr>
          <w:rFonts w:eastAsia="Times New Roman" w:cs="Times New Roman"/>
          <w:b/>
          <w:bCs/>
          <w:szCs w:val="24"/>
          <w:lang w:val="vi-VN"/>
        </w:rPr>
        <w:t>Các dòng sự kiện khác</w:t>
      </w:r>
    </w:p>
    <w:p w:rsidR="00BB7CE5" w:rsidRPr="00BB7CE5" w:rsidRDefault="00BB7CE5" w:rsidP="00D67F40">
      <w:pPr>
        <w:spacing w:before="144" w:after="144" w:line="360" w:lineRule="auto"/>
        <w:ind w:left="1440"/>
        <w:outlineLvl w:val="3"/>
        <w:rPr>
          <w:rFonts w:eastAsia="Times New Roman" w:cs="Times New Roman"/>
          <w:bCs/>
          <w:szCs w:val="24"/>
          <w:rPrChange w:id="296" w:author="JML" w:date="2012-03-21T23:05:00Z">
            <w:rPr/>
          </w:rPrChange>
        </w:rPr>
        <w:pPrChange w:id="297" w:author="JML" w:date="2012-03-21T23:17:00Z">
          <w:pPr>
            <w:pStyle w:val="ListParagraph"/>
            <w:numPr>
              <w:ilvl w:val="2"/>
              <w:numId w:val="7"/>
            </w:numPr>
            <w:spacing w:before="144" w:after="144" w:line="360" w:lineRule="auto"/>
            <w:ind w:left="1224" w:hanging="504"/>
            <w:outlineLvl w:val="3"/>
          </w:pPr>
        </w:pPrChange>
      </w:pPr>
      <w:ins w:id="298" w:author="JML" w:date="2012-03-21T23:05:00Z">
        <w:r>
          <w:rPr>
            <w:rFonts w:eastAsia="Times New Roman" w:cs="Times New Roman"/>
            <w:bCs/>
            <w:szCs w:val="24"/>
          </w:rPr>
          <w:t>Không có</w:t>
        </w:r>
      </w:ins>
    </w:p>
    <w:p w:rsidR="00BB7CE5" w:rsidRDefault="00971B22" w:rsidP="00DC4657">
      <w:pPr>
        <w:pStyle w:val="ListParagraph"/>
        <w:numPr>
          <w:ilvl w:val="1"/>
          <w:numId w:val="20"/>
        </w:numPr>
        <w:spacing w:before="144" w:after="144" w:line="360" w:lineRule="auto"/>
        <w:outlineLvl w:val="2"/>
        <w:rPr>
          <w:ins w:id="299" w:author="JML" w:date="2012-03-21T23:05:00Z"/>
          <w:rFonts w:eastAsia="Times New Roman" w:cs="Times New Roman"/>
          <w:b/>
          <w:bCs/>
          <w:szCs w:val="24"/>
        </w:rPr>
        <w:pPrChange w:id="300"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lang w:val="vi-VN"/>
        </w:rPr>
        <w:t>Các yêu cầu đặc biệt</w:t>
      </w:r>
    </w:p>
    <w:p w:rsidR="00BB7CE5" w:rsidRPr="00BB7CE5" w:rsidRDefault="00BB7CE5" w:rsidP="00BB7CE5">
      <w:pPr>
        <w:pStyle w:val="ListParagraph"/>
        <w:spacing w:before="144" w:after="144" w:line="360" w:lineRule="auto"/>
        <w:ind w:left="792"/>
        <w:outlineLvl w:val="2"/>
        <w:rPr>
          <w:rFonts w:eastAsia="Times New Roman" w:cs="Times New Roman"/>
          <w:bCs/>
          <w:szCs w:val="24"/>
          <w:rPrChange w:id="301" w:author="JML" w:date="2012-03-21T23:06:00Z">
            <w:rPr/>
          </w:rPrChange>
        </w:rPr>
        <w:pPrChange w:id="302" w:author="JML" w:date="2012-03-21T23:05:00Z">
          <w:pPr>
            <w:pStyle w:val="ListParagraph"/>
            <w:numPr>
              <w:ilvl w:val="1"/>
              <w:numId w:val="7"/>
            </w:numPr>
            <w:spacing w:before="144" w:after="144" w:line="360" w:lineRule="auto"/>
            <w:ind w:left="792" w:hanging="432"/>
            <w:outlineLvl w:val="2"/>
          </w:pPr>
        </w:pPrChange>
      </w:pPr>
      <w:ins w:id="303" w:author="JML" w:date="2012-03-21T23:06:00Z">
        <w:r>
          <w:rPr>
            <w:rFonts w:eastAsia="Times New Roman" w:cs="Times New Roman"/>
            <w:bCs/>
            <w:szCs w:val="24"/>
          </w:rPr>
          <w:t>Không có</w:t>
        </w:r>
      </w:ins>
    </w:p>
    <w:p w:rsidR="00971B22" w:rsidRDefault="00971B22" w:rsidP="00DC4657">
      <w:pPr>
        <w:pStyle w:val="ListParagraph"/>
        <w:numPr>
          <w:ilvl w:val="1"/>
          <w:numId w:val="20"/>
        </w:numPr>
        <w:spacing w:before="144" w:after="144" w:line="360" w:lineRule="auto"/>
        <w:outlineLvl w:val="2"/>
        <w:rPr>
          <w:ins w:id="304" w:author="JML" w:date="2012-03-21T23:06:00Z"/>
          <w:rFonts w:eastAsia="Times New Roman" w:cs="Times New Roman"/>
          <w:b/>
          <w:bCs/>
          <w:szCs w:val="24"/>
        </w:rPr>
        <w:pPrChange w:id="305" w:author="JML" w:date="2012-03-21T23:09:00Z">
          <w:pPr>
            <w:pStyle w:val="ListParagraph"/>
            <w:numPr>
              <w:ilvl w:val="1"/>
              <w:numId w:val="7"/>
            </w:numPr>
            <w:spacing w:before="144" w:after="144" w:line="360" w:lineRule="auto"/>
            <w:ind w:left="792" w:hanging="432"/>
            <w:outlineLvl w:val="2"/>
          </w:pPr>
        </w:pPrChange>
      </w:pPr>
      <w:r w:rsidRPr="00971B22">
        <w:rPr>
          <w:rFonts w:eastAsia="Times New Roman" w:cs="Times New Roman"/>
          <w:b/>
          <w:bCs/>
          <w:szCs w:val="24"/>
          <w:lang w:val="vi-VN"/>
        </w:rPr>
        <w:t>Trạng thái hệ thống khi bắt đầu thực hiện Use-case</w:t>
      </w:r>
    </w:p>
    <w:p w:rsidR="00BB7CE5" w:rsidRPr="00D67F40" w:rsidRDefault="00BB7CE5" w:rsidP="00D67F40">
      <w:pPr>
        <w:spacing w:before="144" w:after="144" w:line="360" w:lineRule="auto"/>
        <w:ind w:left="720"/>
        <w:outlineLvl w:val="2"/>
        <w:rPr>
          <w:rFonts w:eastAsia="Times New Roman" w:cs="Times New Roman"/>
          <w:b/>
          <w:bCs/>
          <w:szCs w:val="24"/>
          <w:rPrChange w:id="306" w:author="JML" w:date="2012-03-21T23:17:00Z">
            <w:rPr/>
          </w:rPrChange>
        </w:rPr>
        <w:pPrChange w:id="307" w:author="JML" w:date="2012-03-21T23:17:00Z">
          <w:pPr>
            <w:pStyle w:val="ListParagraph"/>
            <w:numPr>
              <w:ilvl w:val="1"/>
              <w:numId w:val="7"/>
            </w:numPr>
            <w:spacing w:before="144" w:after="144" w:line="360" w:lineRule="auto"/>
            <w:ind w:left="792" w:hanging="432"/>
            <w:outlineLvl w:val="2"/>
          </w:pPr>
        </w:pPrChange>
      </w:pPr>
      <w:ins w:id="308" w:author="JML" w:date="2012-03-21T23:06:00Z">
        <w:r w:rsidRPr="00D67F40">
          <w:rPr>
            <w:rFonts w:eastAsia="Times New Roman" w:cs="Times New Roman"/>
            <w:bCs/>
            <w:szCs w:val="24"/>
            <w:rPrChange w:id="309" w:author="JML" w:date="2012-03-21T23:17:00Z">
              <w:rPr/>
            </w:rPrChange>
          </w:rPr>
          <w:t>Ngưng thái hệ thống khi bắtcông với quyề</w:t>
        </w:r>
        <w:r w:rsidRPr="00D67F40">
          <w:rPr>
            <w:rFonts w:eastAsia="Times New Roman" w:cs="Times New Roman"/>
            <w:bCs/>
            <w:szCs w:val="24"/>
            <w:rPrChange w:id="310" w:author="JML" w:date="2012-03-21T23:17:00Z">
              <w:rPr/>
            </w:rPrChange>
          </w:rPr>
          <w:t>n nhân viên quản trị hệ thống</w:t>
        </w:r>
      </w:ins>
    </w:p>
    <w:p w:rsidR="00971B22" w:rsidRPr="002941B9" w:rsidRDefault="00971B22" w:rsidP="002941B9">
      <w:pPr>
        <w:pStyle w:val="ListParagraph"/>
        <w:numPr>
          <w:ilvl w:val="1"/>
          <w:numId w:val="28"/>
        </w:numPr>
        <w:spacing w:before="144" w:after="144" w:line="360" w:lineRule="auto"/>
        <w:ind w:left="720"/>
        <w:outlineLvl w:val="2"/>
        <w:rPr>
          <w:ins w:id="311" w:author="JML" w:date="2012-03-21T23:06:00Z"/>
          <w:rFonts w:eastAsia="Times New Roman" w:cs="Times New Roman"/>
          <w:b/>
          <w:bCs/>
          <w:szCs w:val="24"/>
          <w:rPrChange w:id="312" w:author="JML" w:date="2012-03-21T23:22:00Z">
            <w:rPr>
              <w:ins w:id="313" w:author="JML" w:date="2012-03-21T23:06:00Z"/>
            </w:rPr>
          </w:rPrChange>
        </w:rPr>
        <w:pPrChange w:id="314" w:author="JML" w:date="2012-03-21T23:23:00Z">
          <w:pPr>
            <w:pStyle w:val="ListParagraph"/>
            <w:numPr>
              <w:ilvl w:val="1"/>
              <w:numId w:val="18"/>
            </w:numPr>
            <w:spacing w:before="144" w:after="144" w:line="360" w:lineRule="auto"/>
            <w:ind w:left="792" w:hanging="432"/>
            <w:outlineLvl w:val="2"/>
          </w:pPr>
        </w:pPrChange>
      </w:pPr>
      <w:r w:rsidRPr="002941B9">
        <w:rPr>
          <w:rFonts w:eastAsia="Times New Roman" w:cs="Times New Roman"/>
          <w:b/>
          <w:bCs/>
          <w:szCs w:val="24"/>
          <w:rPrChange w:id="315" w:author="JML" w:date="2012-03-21T23:22:00Z">
            <w:rPr/>
          </w:rPrChange>
        </w:rPr>
        <w:t>Trạng thái hệ thống sau khi thực hiện Use-case</w:t>
      </w:r>
    </w:p>
    <w:p w:rsidR="00BB7CE5" w:rsidRPr="00BB7CE5" w:rsidRDefault="00BB7CE5" w:rsidP="00D67F40">
      <w:pPr>
        <w:spacing w:before="144" w:after="144" w:line="360" w:lineRule="auto"/>
        <w:ind w:left="720"/>
        <w:outlineLvl w:val="2"/>
        <w:rPr>
          <w:rFonts w:eastAsia="Times New Roman" w:cs="Times New Roman"/>
          <w:bCs/>
          <w:szCs w:val="24"/>
          <w:rPrChange w:id="316" w:author="JML" w:date="2012-03-21T23:06:00Z">
            <w:rPr/>
          </w:rPrChange>
        </w:rPr>
        <w:pPrChange w:id="317" w:author="JML" w:date="2012-03-21T23:18:00Z">
          <w:pPr>
            <w:pStyle w:val="ListParagraph"/>
            <w:numPr>
              <w:ilvl w:val="1"/>
              <w:numId w:val="18"/>
            </w:numPr>
            <w:spacing w:before="144" w:after="144" w:line="360" w:lineRule="auto"/>
            <w:ind w:left="792" w:hanging="432"/>
            <w:outlineLvl w:val="2"/>
          </w:pPr>
        </w:pPrChange>
      </w:pPr>
      <w:ins w:id="318" w:author="JML" w:date="2012-03-21T23:06:00Z">
        <w:r>
          <w:rPr>
            <w:rFonts w:eastAsia="Times New Roman" w:cs="Times New Roman"/>
            <w:bCs/>
            <w:szCs w:val="24"/>
          </w:rPr>
          <w:t xml:space="preserve">Nếu cập nhật thành công, hệ thống  ghi nhận sự thay đổi </w:t>
        </w:r>
      </w:ins>
      <w:ins w:id="319" w:author="JML" w:date="2012-03-21T23:07:00Z">
        <w:r>
          <w:rPr>
            <w:rFonts w:eastAsia="Times New Roman" w:cs="Times New Roman"/>
            <w:bCs/>
            <w:szCs w:val="24"/>
          </w:rPr>
          <w:t>về quyền vào cơ sở dữ liệu</w:t>
        </w:r>
      </w:ins>
    </w:p>
    <w:p w:rsidR="00971B22" w:rsidRDefault="00971B22" w:rsidP="00BB7CE5">
      <w:pPr>
        <w:pStyle w:val="ListParagraph"/>
        <w:numPr>
          <w:ilvl w:val="1"/>
          <w:numId w:val="18"/>
        </w:numPr>
        <w:spacing w:before="144" w:after="144" w:line="360" w:lineRule="auto"/>
        <w:outlineLvl w:val="2"/>
        <w:rPr>
          <w:ins w:id="320" w:author="JML" w:date="2012-03-21T23:07:00Z"/>
          <w:rFonts w:eastAsia="Times New Roman" w:cs="Times New Roman"/>
          <w:b/>
          <w:bCs/>
          <w:szCs w:val="24"/>
        </w:rPr>
      </w:pPr>
      <w:r w:rsidRPr="00971B22">
        <w:rPr>
          <w:rFonts w:eastAsia="Times New Roman" w:cs="Times New Roman"/>
          <w:b/>
          <w:bCs/>
          <w:szCs w:val="24"/>
        </w:rPr>
        <w:t>Điểm mở rộng</w:t>
      </w:r>
    </w:p>
    <w:p w:rsidR="00DC4657" w:rsidRPr="00DC4657" w:rsidRDefault="00DC4657" w:rsidP="00DC4657">
      <w:pPr>
        <w:pStyle w:val="ListParagraph"/>
        <w:spacing w:before="144" w:after="144" w:line="360" w:lineRule="auto"/>
        <w:ind w:left="792"/>
        <w:outlineLvl w:val="2"/>
        <w:rPr>
          <w:rFonts w:eastAsia="Times New Roman" w:cs="Times New Roman"/>
          <w:bCs/>
          <w:szCs w:val="24"/>
          <w:rPrChange w:id="321" w:author="JML" w:date="2012-03-21T23:07:00Z">
            <w:rPr>
              <w:rFonts w:eastAsia="Times New Roman" w:cs="Times New Roman"/>
              <w:b/>
              <w:bCs/>
              <w:szCs w:val="24"/>
            </w:rPr>
          </w:rPrChange>
        </w:rPr>
        <w:pPrChange w:id="322" w:author="JML" w:date="2012-03-21T23:07:00Z">
          <w:pPr>
            <w:pStyle w:val="ListParagraph"/>
            <w:numPr>
              <w:ilvl w:val="1"/>
              <w:numId w:val="18"/>
            </w:numPr>
            <w:spacing w:before="144" w:after="144" w:line="360" w:lineRule="auto"/>
            <w:ind w:left="792" w:hanging="432"/>
            <w:outlineLvl w:val="2"/>
          </w:pPr>
        </w:pPrChange>
      </w:pPr>
      <w:ins w:id="323" w:author="JML" w:date="2012-03-21T23:07:00Z">
        <w:r>
          <w:rPr>
            <w:rFonts w:eastAsia="Times New Roman" w:cs="Times New Roman"/>
            <w:bCs/>
            <w:szCs w:val="24"/>
          </w:rPr>
          <w:t>Không có</w:t>
        </w:r>
      </w:ins>
    </w:p>
    <w:p w:rsidR="00971B22" w:rsidRPr="00971B22" w:rsidDel="00D67F40" w:rsidRDefault="00971B22" w:rsidP="00D67F40">
      <w:pPr>
        <w:pStyle w:val="Heading1"/>
        <w:numPr>
          <w:ilvl w:val="0"/>
          <w:numId w:val="18"/>
        </w:numPr>
        <w:spacing w:line="360" w:lineRule="auto"/>
        <w:rPr>
          <w:del w:id="324" w:author="JML" w:date="2012-03-21T23:21:00Z"/>
        </w:rPr>
        <w:pPrChange w:id="325" w:author="JML" w:date="2012-03-21T23:21:00Z">
          <w:pPr>
            <w:pStyle w:val="Heading1"/>
            <w:numPr>
              <w:numId w:val="18"/>
            </w:numPr>
            <w:spacing w:line="360" w:lineRule="auto"/>
            <w:ind w:left="360" w:hanging="360"/>
          </w:pPr>
        </w:pPrChange>
      </w:pPr>
      <w:bookmarkStart w:id="326" w:name="_GoBack"/>
      <w:bookmarkEnd w:id="326"/>
      <w:del w:id="327" w:author="JML" w:date="2012-03-21T23:21:00Z">
        <w:r w:rsidRPr="00971B22" w:rsidDel="00D67F40">
          <w:delText>Đặc tả Use-case “”</w:delText>
        </w:r>
      </w:del>
    </w:p>
    <w:p w:rsidR="00971B22" w:rsidRPr="00971B22" w:rsidDel="00D67F40" w:rsidRDefault="00971B22" w:rsidP="00D67F40">
      <w:pPr>
        <w:pStyle w:val="Heading1"/>
        <w:numPr>
          <w:ilvl w:val="0"/>
          <w:numId w:val="18"/>
        </w:numPr>
        <w:spacing w:line="360" w:lineRule="auto"/>
        <w:rPr>
          <w:del w:id="328" w:author="JML" w:date="2012-03-21T23:21:00Z"/>
          <w:rFonts w:eastAsia="Times New Roman" w:cs="Times New Roman"/>
          <w:szCs w:val="24"/>
        </w:rPr>
        <w:pPrChange w:id="329" w:author="JML" w:date="2012-03-21T23:21:00Z">
          <w:pPr>
            <w:pStyle w:val="ListParagraph"/>
            <w:numPr>
              <w:ilvl w:val="1"/>
              <w:numId w:val="18"/>
            </w:numPr>
            <w:spacing w:before="144" w:after="144" w:line="360" w:lineRule="auto"/>
            <w:ind w:left="792" w:hanging="432"/>
            <w:outlineLvl w:val="2"/>
          </w:pPr>
        </w:pPrChange>
      </w:pPr>
      <w:del w:id="330" w:author="JML" w:date="2012-03-21T23:21:00Z">
        <w:r w:rsidRPr="00971B22" w:rsidDel="00D67F40">
          <w:rPr>
            <w:rFonts w:eastAsia="Times New Roman" w:cs="Times New Roman"/>
            <w:szCs w:val="24"/>
            <w:lang w:val="vi-VN"/>
          </w:rPr>
          <w:delText>Tóm tắt</w:delText>
        </w:r>
      </w:del>
    </w:p>
    <w:p w:rsidR="00971B22" w:rsidRPr="00971B22" w:rsidDel="00D67F40" w:rsidRDefault="00971B22" w:rsidP="00D67F40">
      <w:pPr>
        <w:pStyle w:val="Heading1"/>
        <w:numPr>
          <w:ilvl w:val="0"/>
          <w:numId w:val="18"/>
        </w:numPr>
        <w:spacing w:line="360" w:lineRule="auto"/>
        <w:rPr>
          <w:del w:id="331" w:author="JML" w:date="2012-03-21T23:21:00Z"/>
          <w:rFonts w:eastAsia="Times New Roman" w:cs="Times New Roman"/>
          <w:szCs w:val="24"/>
        </w:rPr>
        <w:pPrChange w:id="332" w:author="JML" w:date="2012-03-21T23:21:00Z">
          <w:pPr>
            <w:pStyle w:val="ListParagraph"/>
            <w:numPr>
              <w:ilvl w:val="1"/>
              <w:numId w:val="18"/>
            </w:numPr>
            <w:spacing w:before="144" w:after="144" w:line="360" w:lineRule="auto"/>
            <w:ind w:left="792" w:hanging="432"/>
            <w:outlineLvl w:val="2"/>
          </w:pPr>
        </w:pPrChange>
      </w:pPr>
      <w:del w:id="333" w:author="JML" w:date="2012-03-21T23:21:00Z">
        <w:r w:rsidRPr="00971B22" w:rsidDel="00D67F40">
          <w:rPr>
            <w:rFonts w:eastAsia="Times New Roman" w:cs="Times New Roman"/>
            <w:szCs w:val="24"/>
            <w:lang w:val="vi-VN"/>
          </w:rPr>
          <w:delText>Dòng sự kiện</w:delText>
        </w:r>
      </w:del>
    </w:p>
    <w:p w:rsidR="00971B22" w:rsidRPr="00971B22" w:rsidDel="00D67F40" w:rsidRDefault="00971B22" w:rsidP="00D67F40">
      <w:pPr>
        <w:pStyle w:val="Heading1"/>
        <w:numPr>
          <w:ilvl w:val="0"/>
          <w:numId w:val="18"/>
        </w:numPr>
        <w:spacing w:line="360" w:lineRule="auto"/>
        <w:rPr>
          <w:del w:id="334" w:author="JML" w:date="2012-03-21T23:21:00Z"/>
          <w:rFonts w:eastAsia="Times New Roman" w:cs="Times New Roman"/>
          <w:szCs w:val="24"/>
        </w:rPr>
        <w:pPrChange w:id="335" w:author="JML" w:date="2012-03-21T23:21:00Z">
          <w:pPr>
            <w:pStyle w:val="ListParagraph"/>
            <w:numPr>
              <w:ilvl w:val="2"/>
              <w:numId w:val="18"/>
            </w:numPr>
            <w:spacing w:before="144" w:after="144" w:line="360" w:lineRule="auto"/>
            <w:ind w:left="1224" w:hanging="504"/>
            <w:outlineLvl w:val="3"/>
          </w:pPr>
        </w:pPrChange>
      </w:pPr>
      <w:del w:id="336" w:author="JML" w:date="2012-03-21T23:21:00Z">
        <w:r w:rsidRPr="00971B22" w:rsidDel="00D67F40">
          <w:rPr>
            <w:rFonts w:eastAsia="Times New Roman" w:cs="Times New Roman"/>
            <w:szCs w:val="24"/>
            <w:lang w:val="vi-VN"/>
          </w:rPr>
          <w:delText>Dòng sự kiện chính</w:delText>
        </w:r>
      </w:del>
    </w:p>
    <w:p w:rsidR="00971B22" w:rsidRPr="00971B22" w:rsidDel="00D67F40" w:rsidRDefault="00971B22" w:rsidP="00D67F40">
      <w:pPr>
        <w:pStyle w:val="Heading1"/>
        <w:numPr>
          <w:ilvl w:val="0"/>
          <w:numId w:val="18"/>
        </w:numPr>
        <w:spacing w:line="360" w:lineRule="auto"/>
        <w:rPr>
          <w:del w:id="337" w:author="JML" w:date="2012-03-21T23:21:00Z"/>
          <w:rFonts w:eastAsia="Times New Roman" w:cs="Times New Roman"/>
          <w:szCs w:val="24"/>
        </w:rPr>
        <w:pPrChange w:id="338" w:author="JML" w:date="2012-03-21T23:21:00Z">
          <w:pPr>
            <w:pStyle w:val="ListParagraph"/>
            <w:numPr>
              <w:ilvl w:val="2"/>
              <w:numId w:val="18"/>
            </w:numPr>
            <w:spacing w:before="144" w:after="144" w:line="360" w:lineRule="auto"/>
            <w:ind w:left="1224" w:hanging="504"/>
            <w:outlineLvl w:val="3"/>
          </w:pPr>
        </w:pPrChange>
      </w:pPr>
      <w:del w:id="339" w:author="JML" w:date="2012-03-21T23:21:00Z">
        <w:r w:rsidRPr="00971B22" w:rsidDel="00D67F40">
          <w:rPr>
            <w:rFonts w:eastAsia="Times New Roman" w:cs="Times New Roman"/>
            <w:szCs w:val="24"/>
            <w:lang w:val="vi-VN"/>
          </w:rPr>
          <w:delText>Các dòng sự kiện khác</w:delText>
        </w:r>
      </w:del>
    </w:p>
    <w:p w:rsidR="00971B22" w:rsidRPr="00971B22" w:rsidDel="00D67F40" w:rsidRDefault="00971B22" w:rsidP="00D67F40">
      <w:pPr>
        <w:pStyle w:val="Heading1"/>
        <w:numPr>
          <w:ilvl w:val="0"/>
          <w:numId w:val="18"/>
        </w:numPr>
        <w:spacing w:line="360" w:lineRule="auto"/>
        <w:rPr>
          <w:del w:id="340" w:author="JML" w:date="2012-03-21T23:21:00Z"/>
          <w:rFonts w:eastAsia="Times New Roman" w:cs="Times New Roman"/>
          <w:szCs w:val="24"/>
        </w:rPr>
        <w:pPrChange w:id="341" w:author="JML" w:date="2012-03-21T23:21:00Z">
          <w:pPr>
            <w:pStyle w:val="ListParagraph"/>
            <w:numPr>
              <w:ilvl w:val="1"/>
              <w:numId w:val="18"/>
            </w:numPr>
            <w:spacing w:before="144" w:after="144" w:line="360" w:lineRule="auto"/>
            <w:ind w:left="792" w:hanging="432"/>
            <w:outlineLvl w:val="2"/>
          </w:pPr>
        </w:pPrChange>
      </w:pPr>
      <w:del w:id="342" w:author="JML" w:date="2012-03-21T23:21:00Z">
        <w:r w:rsidRPr="00971B22" w:rsidDel="00D67F40">
          <w:rPr>
            <w:rFonts w:eastAsia="Times New Roman" w:cs="Times New Roman"/>
            <w:szCs w:val="24"/>
            <w:lang w:val="vi-VN"/>
          </w:rPr>
          <w:delText>Các yêu cầu đặc biệt</w:delText>
        </w:r>
      </w:del>
    </w:p>
    <w:p w:rsidR="00971B22" w:rsidRPr="00971B22" w:rsidDel="00D67F40" w:rsidRDefault="00971B22" w:rsidP="00D67F40">
      <w:pPr>
        <w:pStyle w:val="Heading1"/>
        <w:numPr>
          <w:ilvl w:val="0"/>
          <w:numId w:val="18"/>
        </w:numPr>
        <w:spacing w:line="360" w:lineRule="auto"/>
        <w:rPr>
          <w:del w:id="343" w:author="JML" w:date="2012-03-21T23:21:00Z"/>
          <w:rFonts w:eastAsia="Times New Roman" w:cs="Times New Roman"/>
          <w:szCs w:val="24"/>
        </w:rPr>
        <w:pPrChange w:id="344" w:author="JML" w:date="2012-03-21T23:21:00Z">
          <w:pPr>
            <w:pStyle w:val="ListParagraph"/>
            <w:numPr>
              <w:ilvl w:val="1"/>
              <w:numId w:val="18"/>
            </w:numPr>
            <w:spacing w:before="144" w:after="144" w:line="360" w:lineRule="auto"/>
            <w:ind w:left="792" w:hanging="432"/>
            <w:outlineLvl w:val="2"/>
          </w:pPr>
        </w:pPrChange>
      </w:pPr>
      <w:del w:id="345" w:author="JML" w:date="2012-03-21T23:21:00Z">
        <w:r w:rsidRPr="00971B22" w:rsidDel="00D67F40">
          <w:rPr>
            <w:rFonts w:eastAsia="Times New Roman" w:cs="Times New Roman"/>
            <w:szCs w:val="24"/>
            <w:lang w:val="vi-VN"/>
          </w:rPr>
          <w:delText>Trạng thái hệ thống khi bắt đầu thực hiện Use-case</w:delText>
        </w:r>
      </w:del>
    </w:p>
    <w:p w:rsidR="00971B22" w:rsidRPr="00971B22" w:rsidDel="00D67F40" w:rsidRDefault="00971B22" w:rsidP="00D67F40">
      <w:pPr>
        <w:pStyle w:val="Heading1"/>
        <w:numPr>
          <w:ilvl w:val="0"/>
          <w:numId w:val="18"/>
        </w:numPr>
        <w:spacing w:line="360" w:lineRule="auto"/>
        <w:rPr>
          <w:del w:id="346" w:author="JML" w:date="2012-03-21T23:21:00Z"/>
          <w:rFonts w:eastAsia="Times New Roman" w:cs="Times New Roman"/>
          <w:szCs w:val="24"/>
        </w:rPr>
        <w:pPrChange w:id="347" w:author="JML" w:date="2012-03-21T23:21:00Z">
          <w:pPr>
            <w:pStyle w:val="ListParagraph"/>
            <w:numPr>
              <w:ilvl w:val="1"/>
              <w:numId w:val="18"/>
            </w:numPr>
            <w:spacing w:before="144" w:after="144" w:line="360" w:lineRule="auto"/>
            <w:ind w:left="792" w:hanging="432"/>
            <w:outlineLvl w:val="2"/>
          </w:pPr>
        </w:pPrChange>
      </w:pPr>
      <w:del w:id="348" w:author="JML" w:date="2012-03-21T23:21:00Z">
        <w:r w:rsidRPr="00971B22" w:rsidDel="00D67F40">
          <w:rPr>
            <w:rFonts w:eastAsia="Times New Roman" w:cs="Times New Roman"/>
            <w:szCs w:val="24"/>
          </w:rPr>
          <w:delText>Trạng thái hệ thống sau khi thực hiện Use-case</w:delText>
        </w:r>
      </w:del>
    </w:p>
    <w:p w:rsidR="00971B22" w:rsidRPr="00971B22" w:rsidRDefault="00971B22" w:rsidP="00D67F40">
      <w:pPr>
        <w:pPrChange w:id="349" w:author="JML" w:date="2012-03-21T23:21:00Z">
          <w:pPr>
            <w:pStyle w:val="ListParagraph"/>
            <w:numPr>
              <w:ilvl w:val="1"/>
              <w:numId w:val="18"/>
            </w:numPr>
            <w:spacing w:before="144" w:after="144" w:line="360" w:lineRule="auto"/>
            <w:ind w:left="792" w:hanging="432"/>
            <w:outlineLvl w:val="2"/>
          </w:pPr>
        </w:pPrChange>
      </w:pPr>
      <w:del w:id="350" w:author="JML" w:date="2012-03-21T23:21:00Z">
        <w:r w:rsidRPr="00971B22" w:rsidDel="00D67F40">
          <w:delText>Điểm mở rộng</w:delText>
        </w:r>
      </w:del>
    </w:p>
    <w:sectPr w:rsidR="00971B22" w:rsidRPr="0097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BD4"/>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507B66"/>
    <w:multiLevelType w:val="multilevel"/>
    <w:tmpl w:val="4544C684"/>
    <w:lvl w:ilvl="0">
      <w:start w:val="1"/>
      <w:numFmt w:val="decimal"/>
      <w:lvlText w:val="%1."/>
      <w:lvlJc w:val="left"/>
      <w:pPr>
        <w:ind w:left="1620" w:hanging="360"/>
      </w:pPr>
    </w:lvl>
    <w:lvl w:ilvl="1">
      <w:start w:val="6"/>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2">
    <w:nsid w:val="07B26D84"/>
    <w:multiLevelType w:val="hybridMultilevel"/>
    <w:tmpl w:val="6608CA2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DCB659F"/>
    <w:multiLevelType w:val="hybridMultilevel"/>
    <w:tmpl w:val="B3262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B7C79"/>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606130"/>
    <w:multiLevelType w:val="multilevel"/>
    <w:tmpl w:val="93F4A5AA"/>
    <w:lvl w:ilvl="0">
      <w:start w:val="7"/>
      <w:numFmt w:val="decimal"/>
      <w:lvlText w:val="%1"/>
      <w:lvlJc w:val="left"/>
      <w:pPr>
        <w:ind w:left="360" w:hanging="360"/>
      </w:pPr>
      <w:rPr>
        <w:rFonts w:hint="default"/>
      </w:rPr>
    </w:lvl>
    <w:lvl w:ilvl="1">
      <w:start w:val="6"/>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nsid w:val="23A76A85"/>
    <w:multiLevelType w:val="hybridMultilevel"/>
    <w:tmpl w:val="6B587C98"/>
    <w:lvl w:ilvl="0" w:tplc="48181E8C">
      <w:start w:val="6"/>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E7CBB"/>
    <w:multiLevelType w:val="hybridMultilevel"/>
    <w:tmpl w:val="AD226692"/>
    <w:lvl w:ilvl="0" w:tplc="820EB05C">
      <w:start w:val="4"/>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12957"/>
    <w:multiLevelType w:val="multilevel"/>
    <w:tmpl w:val="2CE6F2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9456EBE"/>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EA1E8B"/>
    <w:multiLevelType w:val="hybridMultilevel"/>
    <w:tmpl w:val="EDB60FA4"/>
    <w:lvl w:ilvl="0" w:tplc="FD2C0CF4">
      <w:start w:val="5"/>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477C5E"/>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341DB3"/>
    <w:multiLevelType w:val="multilevel"/>
    <w:tmpl w:val="D7905C26"/>
    <w:lvl w:ilvl="0">
      <w:start w:val="7"/>
      <w:numFmt w:val="decimal"/>
      <w:lvlText w:val="%1"/>
      <w:lvlJc w:val="left"/>
      <w:pPr>
        <w:ind w:left="360" w:hanging="360"/>
      </w:pPr>
      <w:rPr>
        <w:rFonts w:hint="default"/>
      </w:rPr>
    </w:lvl>
    <w:lvl w:ilvl="1">
      <w:start w:val="6"/>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3">
    <w:nsid w:val="3BF27BEA"/>
    <w:multiLevelType w:val="hybridMultilevel"/>
    <w:tmpl w:val="F9723A5E"/>
    <w:lvl w:ilvl="0" w:tplc="EEA00EB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nsid w:val="3F36370C"/>
    <w:multiLevelType w:val="hybridMultilevel"/>
    <w:tmpl w:val="2F36845A"/>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5">
    <w:nsid w:val="410C220B"/>
    <w:multiLevelType w:val="multilevel"/>
    <w:tmpl w:val="9A620A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23A5D71"/>
    <w:multiLevelType w:val="hybridMultilevel"/>
    <w:tmpl w:val="FEA47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591702C"/>
    <w:multiLevelType w:val="multilevel"/>
    <w:tmpl w:val="1FA08EEE"/>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9ED100E"/>
    <w:multiLevelType w:val="multilevel"/>
    <w:tmpl w:val="2C3E931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5B8677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13923F5"/>
    <w:multiLevelType w:val="multilevel"/>
    <w:tmpl w:val="775C8402"/>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59D1169"/>
    <w:multiLevelType w:val="multilevel"/>
    <w:tmpl w:val="A87E60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D594D60"/>
    <w:multiLevelType w:val="multilevel"/>
    <w:tmpl w:val="1D221C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0096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13122D0"/>
    <w:multiLevelType w:val="hybridMultilevel"/>
    <w:tmpl w:val="5B60CDAE"/>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5">
    <w:nsid w:val="77BD549F"/>
    <w:multiLevelType w:val="multilevel"/>
    <w:tmpl w:val="9850A3E8"/>
    <w:lvl w:ilvl="0">
      <w:start w:val="1"/>
      <w:numFmt w:val="decimal"/>
      <w:lvlText w:val="%1."/>
      <w:lvlJc w:val="left"/>
      <w:pPr>
        <w:ind w:left="360" w:hanging="360"/>
      </w:pPr>
      <w:rPr>
        <w:rFonts w:hint="default"/>
      </w:rPr>
    </w:lvl>
    <w:lvl w:ilvl="1">
      <w:start w:val="1"/>
      <w:numFmt w:val="none"/>
      <w:lvlText w:val="7.7"/>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9883897"/>
    <w:multiLevelType w:val="hybridMultilevel"/>
    <w:tmpl w:val="74520E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A7B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5"/>
  </w:num>
  <w:num w:numId="3">
    <w:abstractNumId w:val="23"/>
  </w:num>
  <w:num w:numId="4">
    <w:abstractNumId w:val="27"/>
  </w:num>
  <w:num w:numId="5">
    <w:abstractNumId w:val="19"/>
  </w:num>
  <w:num w:numId="6">
    <w:abstractNumId w:val="3"/>
  </w:num>
  <w:num w:numId="7">
    <w:abstractNumId w:val="21"/>
  </w:num>
  <w:num w:numId="8">
    <w:abstractNumId w:val="0"/>
  </w:num>
  <w:num w:numId="9">
    <w:abstractNumId w:val="13"/>
  </w:num>
  <w:num w:numId="10">
    <w:abstractNumId w:val="2"/>
  </w:num>
  <w:num w:numId="11">
    <w:abstractNumId w:val="26"/>
  </w:num>
  <w:num w:numId="12">
    <w:abstractNumId w:val="7"/>
  </w:num>
  <w:num w:numId="13">
    <w:abstractNumId w:val="1"/>
  </w:num>
  <w:num w:numId="14">
    <w:abstractNumId w:val="14"/>
  </w:num>
  <w:num w:numId="15">
    <w:abstractNumId w:val="6"/>
  </w:num>
  <w:num w:numId="16">
    <w:abstractNumId w:val="10"/>
  </w:num>
  <w:num w:numId="17">
    <w:abstractNumId w:val="18"/>
  </w:num>
  <w:num w:numId="18">
    <w:abstractNumId w:val="25"/>
  </w:num>
  <w:num w:numId="19">
    <w:abstractNumId w:val="22"/>
  </w:num>
  <w:num w:numId="20">
    <w:abstractNumId w:val="20"/>
  </w:num>
  <w:num w:numId="21">
    <w:abstractNumId w:val="11"/>
  </w:num>
  <w:num w:numId="22">
    <w:abstractNumId w:val="16"/>
  </w:num>
  <w:num w:numId="23">
    <w:abstractNumId w:val="17"/>
  </w:num>
  <w:num w:numId="24">
    <w:abstractNumId w:val="9"/>
  </w:num>
  <w:num w:numId="25">
    <w:abstractNumId w:val="24"/>
  </w:num>
  <w:num w:numId="26">
    <w:abstractNumId w:val="4"/>
  </w:num>
  <w:num w:numId="27">
    <w:abstractNumId w:val="1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22"/>
    <w:rsid w:val="0001197D"/>
    <w:rsid w:val="000641AE"/>
    <w:rsid w:val="000A64E8"/>
    <w:rsid w:val="000E370D"/>
    <w:rsid w:val="00114018"/>
    <w:rsid w:val="00117397"/>
    <w:rsid w:val="00192F01"/>
    <w:rsid w:val="00197FE0"/>
    <w:rsid w:val="001E12F8"/>
    <w:rsid w:val="001E5D97"/>
    <w:rsid w:val="00221B32"/>
    <w:rsid w:val="00287A79"/>
    <w:rsid w:val="002941B9"/>
    <w:rsid w:val="002D1273"/>
    <w:rsid w:val="00366F2D"/>
    <w:rsid w:val="003E7327"/>
    <w:rsid w:val="003F2CF5"/>
    <w:rsid w:val="004A3A86"/>
    <w:rsid w:val="005E76CC"/>
    <w:rsid w:val="00625A0D"/>
    <w:rsid w:val="006950AA"/>
    <w:rsid w:val="00771115"/>
    <w:rsid w:val="00777FE8"/>
    <w:rsid w:val="007F1061"/>
    <w:rsid w:val="00836BB7"/>
    <w:rsid w:val="00855F7E"/>
    <w:rsid w:val="00860CE4"/>
    <w:rsid w:val="0087490A"/>
    <w:rsid w:val="008B673E"/>
    <w:rsid w:val="00971B22"/>
    <w:rsid w:val="0097635F"/>
    <w:rsid w:val="009F2839"/>
    <w:rsid w:val="00A45906"/>
    <w:rsid w:val="00BB4CCB"/>
    <w:rsid w:val="00BB7CE5"/>
    <w:rsid w:val="00C22F19"/>
    <w:rsid w:val="00C3084E"/>
    <w:rsid w:val="00C51553"/>
    <w:rsid w:val="00C835F1"/>
    <w:rsid w:val="00D168EC"/>
    <w:rsid w:val="00D67F40"/>
    <w:rsid w:val="00DC4657"/>
    <w:rsid w:val="00E04D3E"/>
    <w:rsid w:val="00E61629"/>
    <w:rsid w:val="00E84A26"/>
    <w:rsid w:val="00F167E1"/>
    <w:rsid w:val="00F636F5"/>
    <w:rsid w:val="00F67C3D"/>
    <w:rsid w:val="00FD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22"/>
    <w:rPr>
      <w:rFonts w:ascii="Times New Roman" w:hAnsi="Times New Roman"/>
      <w:sz w:val="24"/>
    </w:rPr>
  </w:style>
  <w:style w:type="paragraph" w:styleId="Heading1">
    <w:name w:val="heading 1"/>
    <w:basedOn w:val="Normal"/>
    <w:next w:val="Normal"/>
    <w:link w:val="Heading1Char"/>
    <w:uiPriority w:val="9"/>
    <w:qFormat/>
    <w:rsid w:val="00971B2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971B2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71B22"/>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971B22"/>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B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1B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1B2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1B22"/>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971B22"/>
    <w:pPr>
      <w:ind w:left="720"/>
      <w:contextualSpacing/>
    </w:pPr>
  </w:style>
  <w:style w:type="character" w:customStyle="1" w:styleId="Heading1Char">
    <w:name w:val="Heading 1 Char"/>
    <w:basedOn w:val="DefaultParagraphFont"/>
    <w:link w:val="Heading1"/>
    <w:uiPriority w:val="9"/>
    <w:rsid w:val="00971B22"/>
    <w:rPr>
      <w:rFonts w:ascii="Times New Roman" w:eastAsiaTheme="majorEastAsia" w:hAnsi="Times New Roman"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22"/>
    <w:rPr>
      <w:rFonts w:ascii="Times New Roman" w:hAnsi="Times New Roman"/>
      <w:sz w:val="24"/>
    </w:rPr>
  </w:style>
  <w:style w:type="paragraph" w:styleId="Heading1">
    <w:name w:val="heading 1"/>
    <w:basedOn w:val="Normal"/>
    <w:next w:val="Normal"/>
    <w:link w:val="Heading1Char"/>
    <w:uiPriority w:val="9"/>
    <w:qFormat/>
    <w:rsid w:val="00971B2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971B2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71B22"/>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971B22"/>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B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1B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1B2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1B22"/>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971B22"/>
    <w:pPr>
      <w:ind w:left="720"/>
      <w:contextualSpacing/>
    </w:pPr>
  </w:style>
  <w:style w:type="character" w:customStyle="1" w:styleId="Heading1Char">
    <w:name w:val="Heading 1 Char"/>
    <w:basedOn w:val="DefaultParagraphFont"/>
    <w:link w:val="Heading1"/>
    <w:uiPriority w:val="9"/>
    <w:rsid w:val="00971B22"/>
    <w:rPr>
      <w:rFonts w:ascii="Times New Roman" w:eastAsiaTheme="majorEastAsia" w:hAnsi="Times New Roman"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9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6</Pages>
  <Words>1519</Words>
  <Characters>5548</Characters>
  <Application>Microsoft Office Word</Application>
  <DocSecurity>0</DocSecurity>
  <Lines>162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18</cp:revision>
  <dcterms:created xsi:type="dcterms:W3CDTF">2012-03-21T13:24:00Z</dcterms:created>
  <dcterms:modified xsi:type="dcterms:W3CDTF">2012-03-21T16:23:00Z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1c-kXQyN4hQqCiZWruDSEHZhsh2vUOD03_EV-Zondt6w</vt:lpwstr>
  </property>
  <property fmtid="{D5CDD505-2E9C-101B-9397-08002B2CF9AE}" pid="4" name="Google.Documents.RevisionId">
    <vt:lpwstr>09370006962273039438</vt:lpwstr>
  </property>
  <property fmtid="{D5CDD505-2E9C-101B-9397-08002B2CF9AE}" pid="5" name="Google.Documents.PluginVersion">
    <vt:lpwstr>2.0.2662.553</vt:lpwstr>
  </property>
  <property fmtid="{D5CDD505-2E9C-101B-9397-08002B2CF9AE}" pid="6" name="Google.Documents.MergeIncapabilityFlags">
    <vt:i4>0</vt:i4>
  </property>
</Properties>
</file>