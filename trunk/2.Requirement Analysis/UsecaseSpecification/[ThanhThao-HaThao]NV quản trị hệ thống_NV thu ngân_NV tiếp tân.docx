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FD3717">
      <w:pPr>
        <w:spacing w:line="360" w:lineRule="auto"/>
        <w:rPr>
          <w:rFonts w:cs="Times New Roman"/>
          <w:sz w:val="24"/>
          <w:szCs w:val="24"/>
        </w:rPr>
      </w:pPr>
      <w:bookmarkStart w:id="0" w:name="CABR5S19ZLZ_ceXObe-K35Dj6ec5Z=M=8oTB3rS2"/>
      <w:bookmarkStart w:id="1" w:name="OLE_LINK1"/>
      <w:bookmarkStart w:id="2" w:name="OLE_LINK2"/>
    </w:p>
    <w:p w:rsidR="003360F3" w:rsidRPr="003360F3" w:rsidRDefault="003360F3" w:rsidP="003360F3">
      <w:pPr>
        <w:jc w:val="center"/>
        <w:rPr>
          <w:rFonts w:ascii="Times New Roman" w:hAnsi="Times New Roman"/>
          <w:sz w:val="24"/>
          <w:szCs w:val="24"/>
        </w:rPr>
      </w:pPr>
      <w:r w:rsidRPr="003360F3">
        <w:rPr>
          <w:rFonts w:ascii="Times New Roman" w:hAnsi="Times New Roman"/>
          <w:sz w:val="24"/>
          <w:szCs w:val="24"/>
        </w:rPr>
        <w:t>ĐẶC TẢ USECASE HỆ THỐNG</w:t>
      </w:r>
    </w:p>
    <w:p w:rsidR="003360F3" w:rsidRDefault="003360F3" w:rsidP="003360F3">
      <w:pPr>
        <w:pStyle w:val="Heading1"/>
        <w:spacing w:line="360" w:lineRule="auto"/>
        <w:ind w:left="360"/>
        <w:rPr>
          <w:rFonts w:cs="Times New Roman"/>
          <w:sz w:val="24"/>
          <w:szCs w:val="24"/>
        </w:rPr>
      </w:pP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Pr="00F042DD">
        <w:rPr>
          <w:rFonts w:cs="Times New Roman"/>
          <w:sz w:val="24"/>
          <w:szCs w:val="24"/>
        </w:rPr>
        <w:t>Quản lý nhà hàng trong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quyền quản trị hệ thống hay không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FD3717" w:rsidP="00FD3717">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bookmarkEnd w:id="1"/>
    <w:bookmarkEnd w:id="2"/>
    <w:p w:rsidR="00022FDF" w:rsidRPr="00F042DD" w:rsidRDefault="00022FDF" w:rsidP="00022FDF">
      <w:pPr>
        <w:pStyle w:val="Heading1"/>
        <w:numPr>
          <w:ilvl w:val="0"/>
          <w:numId w:val="1"/>
        </w:numPr>
        <w:spacing w:line="360" w:lineRule="auto"/>
        <w:rPr>
          <w:rFonts w:cs="Times New Roman"/>
          <w:sz w:val="24"/>
          <w:szCs w:val="24"/>
        </w:rPr>
      </w:pPr>
      <w:r w:rsidRPr="00F042DD">
        <w:rPr>
          <w:rFonts w:cs="Times New Roman"/>
          <w:sz w:val="24"/>
          <w:szCs w:val="24"/>
        </w:rPr>
        <w:t>Đặc tả Use-case “Thêm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Nhân viên quản trị hệ thống thực hiện thêm thông tin nhà hàng mới khi công ty mở rộng chuỗi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chức năng thêm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giao diện để người dùng nhập thông tin nhà hàng mới vào</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lưu nhà hàng mới</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kiểm tra thông tin nhập vào có hợp lệ hay không. Nếu hợp lệ, hệ thống thực hiện ghi nhận vào cơ sở dữ liệu thông tin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kết quả cập nhật thành công cho người dùng</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22FDF" w:rsidRPr="00F042DD" w:rsidRDefault="00022FDF" w:rsidP="00022FDF">
      <w:pPr>
        <w:pStyle w:val="ListParagraph"/>
        <w:numPr>
          <w:ilvl w:val="0"/>
          <w:numId w:val="4"/>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nhập vào không hợp lệ, hệ thống yêu cầu người dùng nhập lại thông tin</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22FDF" w:rsidRPr="00F042DD" w:rsidRDefault="00022FDF" w:rsidP="002D2D1A">
      <w:pPr>
        <w:spacing w:before="144" w:after="144" w:line="360" w:lineRule="auto"/>
        <w:ind w:left="720" w:firstLine="72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2D2D1A">
      <w:pPr>
        <w:spacing w:before="144" w:after="144" w:line="360" w:lineRule="auto"/>
        <w:ind w:left="144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của nhà hàng mới</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022FDF" w:rsidP="00022FDF">
      <w:pPr>
        <w:spacing w:line="360" w:lineRule="auto"/>
        <w:ind w:left="720"/>
        <w:rPr>
          <w:rFonts w:ascii="Times New Roman" w:hAnsi="Times New Roman" w:cs="Times New Roman"/>
          <w:sz w:val="24"/>
          <w:szCs w:val="24"/>
        </w:rPr>
      </w:pPr>
      <w:r w:rsidRPr="00F042DD">
        <w:rPr>
          <w:rFonts w:ascii="Times New Roman" w:hAnsi="Times New Roman" w:cs="Times New Roman"/>
          <w:sz w:val="24"/>
          <w:szCs w:val="24"/>
        </w:rPr>
        <w:t>Không có</w:t>
      </w:r>
    </w:p>
    <w:p w:rsidR="00C0698F" w:rsidRPr="00F042DD" w:rsidRDefault="00C0698F" w:rsidP="00FD3717">
      <w:pPr>
        <w:rPr>
          <w:rFonts w:ascii="Times New Roman" w:hAnsi="Times New Roman" w:cs="Times New Roman"/>
          <w:sz w:val="24"/>
          <w:szCs w:val="24"/>
        </w:rPr>
      </w:pPr>
    </w:p>
    <w:p w:rsidR="00CC404A" w:rsidRPr="00F042DD" w:rsidRDefault="00CC404A" w:rsidP="00CC404A">
      <w:pPr>
        <w:pStyle w:val="Heading1"/>
        <w:numPr>
          <w:ilvl w:val="0"/>
          <w:numId w:val="1"/>
        </w:numPr>
        <w:spacing w:line="360" w:lineRule="auto"/>
        <w:rPr>
          <w:rFonts w:cs="Times New Roman"/>
          <w:sz w:val="24"/>
          <w:szCs w:val="24"/>
        </w:rPr>
      </w:pPr>
      <w:r w:rsidRPr="00F042DD">
        <w:rPr>
          <w:rFonts w:cs="Times New Roman"/>
          <w:sz w:val="24"/>
          <w:szCs w:val="24"/>
        </w:rPr>
        <w:t>Đặc tả Use-case “Cập nhật thông tin nhà hàng”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thực hiện thay đổi, cập nhật thông tin nhà hàng khi có nhu cầu</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F042DD" w:rsidRDefault="00CC404A" w:rsidP="00CC404A">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66B72" w:rsidRPr="00F042DD" w:rsidRDefault="00566B72" w:rsidP="00566B72">
      <w:pPr>
        <w:pStyle w:val="Heading1"/>
        <w:numPr>
          <w:ilvl w:val="0"/>
          <w:numId w:val="1"/>
        </w:numPr>
        <w:spacing w:line="360" w:lineRule="auto"/>
        <w:rPr>
          <w:rFonts w:cs="Times New Roman"/>
          <w:sz w:val="24"/>
          <w:szCs w:val="24"/>
        </w:rPr>
      </w:pPr>
      <w:r w:rsidRPr="00F042DD">
        <w:rPr>
          <w:rFonts w:cs="Times New Roman"/>
          <w:sz w:val="24"/>
          <w:szCs w:val="24"/>
        </w:rPr>
        <w:t>Đặc tả Use-case “Xóa nhà hàng”</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hệ thống thực hiện xóa nhà hàng khi có nhu cầu</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nhà hàng cần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xác nhận yêu cầu xóa của người dùng</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Nếu người dùng đồng ý xóa, hệ thống thực hiện xóa nhà hàng khỏi cơ sở dữ liệu</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đã xóa thành công cho người dùng</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F042DD" w:rsidRDefault="00566B72" w:rsidP="00242F99">
      <w:pPr>
        <w:pStyle w:val="ListParagraph"/>
        <w:numPr>
          <w:ilvl w:val="4"/>
          <w:numId w:val="9"/>
        </w:numPr>
        <w:spacing w:before="144" w:after="144" w:line="360" w:lineRule="auto"/>
        <w:ind w:left="1620" w:hanging="432"/>
        <w:outlineLvl w:val="3"/>
        <w:rPr>
          <w:rFonts w:eastAsia="Times New Roman" w:cs="Times New Roman"/>
          <w:bCs/>
          <w:szCs w:val="24"/>
        </w:rPr>
      </w:pPr>
      <w:r w:rsidRPr="00F042DD">
        <w:rPr>
          <w:rFonts w:eastAsia="Times New Roman" w:cs="Times New Roman"/>
          <w:bCs/>
          <w:szCs w:val="24"/>
        </w:rPr>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566B72" w:rsidRPr="00F042DD" w:rsidRDefault="00566B72" w:rsidP="00566B72">
      <w:pPr>
        <w:pStyle w:val="ListParagraph"/>
        <w:spacing w:before="144" w:after="144" w:line="360" w:lineRule="auto"/>
        <w:ind w:left="792"/>
        <w:outlineLvl w:val="2"/>
        <w:rPr>
          <w:rFonts w:eastAsia="Times New Roman" w:cs="Times New Roman"/>
          <w:b/>
          <w:bCs/>
          <w:szCs w:val="24"/>
        </w:rPr>
      </w:pPr>
      <w:r w:rsidRPr="00F042DD">
        <w:rPr>
          <w:rFonts w:eastAsia="Times New Roman" w:cs="Times New Roman"/>
          <w:bCs/>
          <w:szCs w:val="24"/>
        </w:rPr>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người dùng chọn không xóa, hệ thống không thay đổi</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566B72" w:rsidRPr="00F042DD" w:rsidRDefault="00566B72" w:rsidP="00566B72">
      <w:pPr>
        <w:spacing w:line="360" w:lineRule="auto"/>
        <w:ind w:left="792"/>
        <w:rPr>
          <w:rFonts w:ascii="Times New Roman" w:hAnsi="Times New Roman" w:cs="Times New Roman"/>
          <w:sz w:val="24"/>
          <w:szCs w:val="24"/>
        </w:rPr>
      </w:pPr>
      <w:r w:rsidRPr="00F042DD">
        <w:rPr>
          <w:rFonts w:ascii="Times New Roman" w:hAnsi="Times New Roman" w:cs="Times New Roman"/>
          <w:sz w:val="24"/>
          <w:szCs w:val="24"/>
        </w:rPr>
        <w:t xml:space="preserve">Không có  </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242F99" w:rsidRPr="00F042DD" w:rsidRDefault="00242F99" w:rsidP="00242F99">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lastRenderedPageBreak/>
        <w:t>Đặc tả Use-case “Quản lý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25A97" w:rsidRPr="00F042DD" w:rsidRDefault="00E25A97" w:rsidP="00E25A97">
      <w:pPr>
        <w:pStyle w:val="ListParagraph"/>
        <w:numPr>
          <w:ilvl w:val="0"/>
          <w:numId w:val="1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trình danh sách các tài khoản và quyền tương ứng của tài khoản, và các chức năng phân quyền, cập nhật tài khoản.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E25A97">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
          <w:bCs/>
          <w:sz w:val="24"/>
          <w:szCs w:val="24"/>
        </w:rPr>
      </w:pPr>
      <w:r w:rsidRPr="00F042DD">
        <w:rPr>
          <w:rFonts w:ascii="Times New Roman" w:eastAsia="Times New Roman" w:hAnsi="Times New Roman" w:cs="Times New Roman"/>
          <w:bCs/>
          <w:sz w:val="24"/>
          <w:szCs w:val="24"/>
        </w:rPr>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Hệ thống kết thúc usecase, trở về màn hình chính (màn hình mới đăng nhập xong), và chờ lênh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“Phân quyền người dùng”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phân quyền người dùng khi có sự thay đổi về phân công công việc hoặc chuyển công tác, chức vụ làm việc</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người dùng muốn phân quyền</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Hgười dùng nhấp chọn h sách các quyền (gồm câc quyền đang có và chưa có)</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Người dùng nhấp chười dù quyền muốn có</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 xml:space="preserve">Người dù quyền muốn có sách các quyền (gồm </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Hgười dù quyền muốn có shật các thay đổi về quyền của người dùng</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Sau khi thành công, hệ thống hiển thị thông báo đã phân quyền thành công</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042DD" w:rsidRPr="00F042DD" w:rsidRDefault="00F042DD" w:rsidP="00F042DD">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Ngưng thái hệ thống khi bắtcông với quyền nhân viên quản trị hệ thống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EF5148">
        <w:rPr>
          <w:rFonts w:cs="Times New Roman"/>
          <w:sz w:val="24"/>
          <w:szCs w:val="24"/>
        </w:rPr>
        <w:t>Cấp phát tài khoản</w:t>
      </w:r>
      <w:r w:rsidRPr="00F042DD">
        <w:rPr>
          <w:rFonts w:cs="Times New Roman"/>
          <w:sz w:val="24"/>
          <w:szCs w:val="24"/>
        </w:rPr>
        <w:t>”</w:t>
      </w:r>
      <w:r w:rsidR="00EF5148">
        <w:rPr>
          <w:rFonts w:cs="Times New Roman"/>
          <w:sz w:val="24"/>
          <w:szCs w:val="24"/>
        </w:rPr>
        <w:t>- thêm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7108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quản trị hệ thống thực hiện cấp phát </w:t>
      </w:r>
      <w:r w:rsidR="0039111E">
        <w:rPr>
          <w:rFonts w:eastAsia="Times New Roman" w:cs="Times New Roman"/>
          <w:bCs/>
          <w:szCs w:val="24"/>
        </w:rPr>
        <w:t>và thu hồi tài khoản người dùng.</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71087B" w:rsidRP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71087B" w:rsidRP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lastRenderedPageBreak/>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E70265">
      <w:pPr>
        <w:spacing w:before="144" w:after="144" w:line="360" w:lineRule="auto"/>
        <w:ind w:left="720"/>
        <w:outlineLvl w:val="2"/>
        <w:rPr>
          <w:ins w:id="3"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71087B">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Cấp phát tài khoản</w:t>
      </w:r>
      <w:r w:rsidRPr="00F042DD">
        <w:rPr>
          <w:rFonts w:cs="Times New Roman"/>
          <w:sz w:val="24"/>
          <w:szCs w:val="24"/>
        </w:rPr>
        <w:t>”</w:t>
      </w:r>
      <w:r>
        <w:rPr>
          <w:rFonts w:cs="Times New Roman"/>
          <w:sz w:val="24"/>
          <w:szCs w:val="24"/>
        </w:rPr>
        <w:t>- thêm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 cấp phát và thu hồi tài khoản người dùng.</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D97646" w:rsidRPr="0039111E"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không hợp lệ.</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D97646" w:rsidRPr="004D51FD"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97646" w:rsidRPr="00E70265" w:rsidRDefault="00D97646" w:rsidP="00D97646">
      <w:pPr>
        <w:spacing w:before="144" w:after="144" w:line="360" w:lineRule="auto"/>
        <w:ind w:left="720"/>
        <w:outlineLvl w:val="2"/>
        <w:rPr>
          <w:ins w:id="4"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lastRenderedPageBreak/>
        <w:t>Hệ thống đang ở chức năng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97646" w:rsidRPr="00F042DD" w:rsidRDefault="00D97646" w:rsidP="00D97646">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Đặc tả Use-case “Thanh toán hóa đơn” – Nhập hóa đơn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Tóm tắt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Nhân viên thu ngân thực hiện nhập hóa đơn khi người dùng đã gọi món ăn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 chính</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nhấp chọn thêm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thực hiện nhười dùn các thông tin shiện thêm hóa đơn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 thông tin shiện thêm hó</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Hgưc thông tin shiện thêm hóa đơn hóa nhập vào có hợp lệ hay không</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Ngưcthông tin htin shiện thêm hóa đơn hóa nhập vào có hợp lệ hay khôngn ăndữ liệu thái chưa thanh toán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dòng sự kiện khác</w:t>
      </w:r>
    </w:p>
    <w:p w:rsidR="00A161B6" w:rsidRPr="00A161B6" w:rsidRDefault="00A161B6" w:rsidP="00A161B6">
      <w:pPr>
        <w:numPr>
          <w:ilvl w:val="0"/>
          <w:numId w:val="19"/>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Nác dòng sự kiện khácthêm h hệ thống yêu cầu người dùng nhập lại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yêu cầu đặc biệt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Không có</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Trạng thái hệ thống khi bắt đầu thực hiện Use-case</w:t>
      </w:r>
    </w:p>
    <w:p w:rsidR="00A161B6" w:rsidRPr="00A161B6" w:rsidRDefault="00A161B6" w:rsidP="00A161B6">
      <w:pPr>
        <w:spacing w:before="144" w:after="144" w:line="360" w:lineRule="auto"/>
        <w:ind w:left="720"/>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Ngưng thái hệ thống khi bắtcông vthái hện nhân viên thu ngân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Trạng thái hệ thống sau khi thực hiện Use-case</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thành công, hệ thống ghi nhận hóa đơn chưa thanh toán vào cơ sở dữ liệu</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Điểm mở rộng</w:t>
      </w:r>
    </w:p>
    <w:p w:rsidR="00A161B6" w:rsidRPr="00A161B6" w:rsidRDefault="00A161B6" w:rsidP="00A161B6">
      <w:pPr>
        <w:spacing w:line="360" w:lineRule="auto"/>
        <w:ind w:left="720"/>
        <w:rPr>
          <w:rFonts w:ascii="Times New Roman" w:hAnsi="Times New Roman"/>
          <w:sz w:val="24"/>
          <w:szCs w:val="24"/>
        </w:rPr>
      </w:pPr>
      <w:r w:rsidRPr="00A161B6">
        <w:rPr>
          <w:rFonts w:ascii="Times New Roman" w:hAnsi="Times New Roman"/>
          <w:sz w:val="24"/>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lastRenderedPageBreak/>
        <w:t>Đặc tả Use-case “Thanh toán hóa đơn” – Nhập hóa đơn</w:t>
      </w: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A02D7B" w:rsidRDefault="00A02D7B" w:rsidP="00A02D7B">
      <w:pPr>
        <w:pStyle w:val="ListParagraph"/>
        <w:keepNext/>
        <w:keepLines/>
        <w:numPr>
          <w:ilvl w:val="0"/>
          <w:numId w:val="1"/>
        </w:numPr>
        <w:spacing w:before="480" w:after="0" w:line="360" w:lineRule="auto"/>
        <w:contextualSpacing w:val="0"/>
        <w:outlineLvl w:val="0"/>
        <w:rPr>
          <w:rFonts w:eastAsiaTheme="majorEastAsia" w:cs="Times New Roman"/>
          <w:b/>
          <w:bCs/>
          <w:vanish/>
          <w:color w:val="365F91" w:themeColor="accent1" w:themeShade="BF"/>
          <w:szCs w:val="24"/>
        </w:rPr>
      </w:pPr>
    </w:p>
    <w:p w:rsidR="00A02D7B" w:rsidRPr="006B403B" w:rsidRDefault="00A02D7B" w:rsidP="00A02D7B">
      <w:pPr>
        <w:pStyle w:val="Heading1"/>
        <w:numPr>
          <w:ilvl w:val="0"/>
          <w:numId w:val="1"/>
        </w:numPr>
        <w:spacing w:line="360" w:lineRule="auto"/>
        <w:rPr>
          <w:rFonts w:cs="Times New Roman"/>
        </w:rPr>
      </w:pPr>
      <w:r w:rsidRPr="006B403B">
        <w:rPr>
          <w:rFonts w:cs="Times New Roman"/>
        </w:rPr>
        <w:t>Đặc tả Use-case “Quản lý nhà hàng trong hệ thống”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A02D7B" w:rsidRPr="00F042DD" w:rsidRDefault="00A02D7B" w:rsidP="00A02D7B">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A02D7B" w:rsidRPr="00F042DD" w:rsidRDefault="00A02D7B" w:rsidP="00A02D7B">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quyền quản trị hệ thống hay không</w:t>
      </w:r>
    </w:p>
    <w:p w:rsidR="00A02D7B" w:rsidRPr="00F042DD" w:rsidRDefault="00A02D7B" w:rsidP="00A02D7B">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A02D7B" w:rsidRPr="00F042DD" w:rsidRDefault="00A02D7B" w:rsidP="00A02D7B">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A02D7B" w:rsidRPr="00F042DD" w:rsidRDefault="00A02D7B" w:rsidP="00310203">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p w:rsidR="00D21798" w:rsidRPr="006B403B" w:rsidRDefault="00D21798" w:rsidP="00D21798">
      <w:pPr>
        <w:pStyle w:val="Heading1"/>
        <w:numPr>
          <w:ilvl w:val="0"/>
          <w:numId w:val="1"/>
        </w:numPr>
        <w:spacing w:line="360" w:lineRule="auto"/>
        <w:rPr>
          <w:rFonts w:cs="Times New Roman"/>
        </w:rPr>
      </w:pPr>
      <w:r w:rsidRPr="006B403B">
        <w:rPr>
          <w:rFonts w:cs="Times New Roman"/>
        </w:rPr>
        <w:t>Đặc tả Use-case “</w:t>
      </w:r>
      <w:r w:rsidR="005C1DE6">
        <w:rPr>
          <w:rFonts w:cs="Times New Roman"/>
        </w:rPr>
        <w:t>Đặt bàn</w:t>
      </w:r>
      <w:r w:rsidRPr="006B403B">
        <w:rPr>
          <w:rFonts w:cs="Times New Roman"/>
        </w:rPr>
        <w:t>”</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5C1DE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đặt bàn cho khách hàng.</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D21798" w:rsidRPr="00F042DD"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957FB" w:rsidRDefault="002957FB" w:rsidP="002957FB">
      <w:pPr>
        <w:pStyle w:val="ListParagraph"/>
        <w:numPr>
          <w:ilvl w:val="0"/>
          <w:numId w:val="22"/>
        </w:numPr>
      </w:pPr>
      <w:r>
        <w:lastRenderedPageBreak/>
        <w:t>Người dùng nhấp chọn nhà hàng cần đặt.</w:t>
      </w:r>
    </w:p>
    <w:p w:rsidR="002957FB" w:rsidRDefault="002957FB" w:rsidP="002957FB">
      <w:pPr>
        <w:pStyle w:val="ListParagraph"/>
        <w:numPr>
          <w:ilvl w:val="0"/>
          <w:numId w:val="22"/>
        </w:numPr>
      </w:pPr>
      <w:r>
        <w:t>Người dùng nhấp chọn bàn trống cần đặt</w:t>
      </w:r>
      <w:r w:rsidR="00994116">
        <w:t>.</w:t>
      </w:r>
    </w:p>
    <w:p w:rsidR="002957FB" w:rsidRDefault="002957FB" w:rsidP="002957FB">
      <w:pPr>
        <w:pStyle w:val="ListParagraph"/>
        <w:numPr>
          <w:ilvl w:val="0"/>
          <w:numId w:val="22"/>
        </w:numPr>
      </w:pPr>
      <w:r>
        <w:t>Người dùng nhập thông tin của người cần đặt (dùng khi người đặt bàn trước).</w:t>
      </w:r>
    </w:p>
    <w:p w:rsidR="002957FB" w:rsidRDefault="002957FB" w:rsidP="002957FB">
      <w:pPr>
        <w:pStyle w:val="ListParagraph"/>
        <w:numPr>
          <w:ilvl w:val="0"/>
          <w:numId w:val="22"/>
        </w:numPr>
      </w:pPr>
      <w:r>
        <w:t>Hệ thống tính kiểm tra thông tin.</w:t>
      </w:r>
    </w:p>
    <w:p w:rsidR="002957FB" w:rsidRDefault="002957FB" w:rsidP="002957FB">
      <w:pPr>
        <w:pStyle w:val="ListParagraph"/>
        <w:numPr>
          <w:ilvl w:val="0"/>
          <w:numId w:val="22"/>
        </w:numPr>
      </w:pPr>
      <w:r>
        <w:t>Ghi nhận bạn đặt.</w:t>
      </w:r>
    </w:p>
    <w:p w:rsidR="002957FB" w:rsidRPr="00966EBE" w:rsidRDefault="002957FB" w:rsidP="002957FB">
      <w:pPr>
        <w:pStyle w:val="ListParagraph"/>
        <w:numPr>
          <w:ilvl w:val="0"/>
          <w:numId w:val="22"/>
        </w:numPr>
      </w:pPr>
      <w:r>
        <w:t>Thông báo người dùng đặt thành công.</w:t>
      </w:r>
    </w:p>
    <w:p w:rsidR="00D21798"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DE4DDF">
      <w:pPr>
        <w:pStyle w:val="ListParagraph"/>
        <w:numPr>
          <w:ilvl w:val="0"/>
          <w:numId w:val="23"/>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994116" w:rsidRDefault="00994116" w:rsidP="00DE4DDF">
      <w:pPr>
        <w:pStyle w:val="ListParagraph"/>
        <w:numPr>
          <w:ilvl w:val="0"/>
          <w:numId w:val="23"/>
        </w:numPr>
        <w:spacing w:before="144" w:after="144" w:line="360" w:lineRule="auto"/>
        <w:ind w:left="1440"/>
        <w:outlineLvl w:val="3"/>
        <w:rPr>
          <w:rFonts w:eastAsia="Times New Roman" w:cs="Times New Roman"/>
          <w:bCs/>
          <w:szCs w:val="24"/>
        </w:rPr>
      </w:pPr>
      <w:r w:rsidRPr="00994116">
        <w:rPr>
          <w:rFonts w:eastAsia="Times New Roman" w:cs="Times New Roman"/>
          <w:bCs/>
          <w:szCs w:val="24"/>
        </w:rPr>
        <w:t>Thoát chức năng.</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7C7FB6">
        <w:rPr>
          <w:rFonts w:eastAsia="Times New Roman" w:cs="Times New Roman"/>
          <w:bCs/>
          <w:szCs w:val="24"/>
        </w:rPr>
        <w:t xml:space="preserve"> thành công với quyền nhân viên tiếp tân.</w:t>
      </w:r>
    </w:p>
    <w:p w:rsidR="00D21798" w:rsidRPr="00F042DD" w:rsidRDefault="00D21798" w:rsidP="00D21798">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D2179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ghi nhận vào cơ sở dữ liệu.</w:t>
      </w:r>
      <w:r w:rsidR="00D21798" w:rsidRPr="00F042DD">
        <w:rPr>
          <w:rFonts w:eastAsia="Times New Roman" w:cs="Times New Roman"/>
          <w:bCs/>
          <w:szCs w:val="24"/>
        </w:rPr>
        <w:t xml:space="preserve"> </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Pr="00B0603A" w:rsidRDefault="00847353" w:rsidP="008075D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EB5CAD" w:rsidRPr="006B403B" w:rsidRDefault="00EB5CAD" w:rsidP="00EB5CAD">
      <w:pPr>
        <w:pStyle w:val="Heading1"/>
        <w:numPr>
          <w:ilvl w:val="0"/>
          <w:numId w:val="1"/>
        </w:numPr>
        <w:spacing w:line="360" w:lineRule="auto"/>
        <w:rPr>
          <w:rFonts w:cs="Times New Roman"/>
        </w:rPr>
      </w:pPr>
      <w:r w:rsidRPr="006B403B">
        <w:rPr>
          <w:rFonts w:cs="Times New Roman"/>
        </w:rPr>
        <w:t>Đặc tả Use-case “</w:t>
      </w:r>
      <w:r w:rsidR="00117D0D">
        <w:t>Tìm kiếm bàn trống tại nhà hàng khác</w:t>
      </w:r>
      <w:r w:rsidRPr="006B403B">
        <w:rPr>
          <w:rFonts w:cs="Times New Roman"/>
        </w:rPr>
        <w:t>”</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117D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khác.</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EB5CAD" w:rsidRPr="00F042D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117D0D">
      <w:pPr>
        <w:pStyle w:val="ListParagraph"/>
        <w:numPr>
          <w:ilvl w:val="0"/>
          <w:numId w:val="24"/>
        </w:numPr>
      </w:pPr>
      <w:r>
        <w:t>Người dùng nhấp chọn chức năng sắp xếp kết quả theo: khoảng cách so với nhà hàng của mình, hoặc theo vùng ưu tiên mà nhân viên muốn tìm.</w:t>
      </w:r>
    </w:p>
    <w:p w:rsidR="00117D0D" w:rsidRDefault="00117D0D" w:rsidP="00117D0D">
      <w:pPr>
        <w:pStyle w:val="ListParagraph"/>
        <w:numPr>
          <w:ilvl w:val="0"/>
          <w:numId w:val="24"/>
        </w:numPr>
      </w:pPr>
      <w:r>
        <w:t>Người dùng nhấp chọn chức năng tìm kiếm</w:t>
      </w:r>
    </w:p>
    <w:p w:rsidR="00117D0D" w:rsidRDefault="00117D0D" w:rsidP="00117D0D">
      <w:pPr>
        <w:pStyle w:val="ListParagraph"/>
        <w:numPr>
          <w:ilvl w:val="0"/>
          <w:numId w:val="24"/>
        </w:numPr>
      </w:pPr>
      <w:r>
        <w:t>Hệ thống tính tìm nhà hàng theo các điều kiện trên.</w:t>
      </w:r>
    </w:p>
    <w:p w:rsidR="00EB5CAD" w:rsidRPr="00966EBE" w:rsidRDefault="00117D0D" w:rsidP="00117D0D">
      <w:pPr>
        <w:pStyle w:val="ListParagraph"/>
        <w:numPr>
          <w:ilvl w:val="0"/>
          <w:numId w:val="24"/>
        </w:numPr>
      </w:pPr>
      <w:r>
        <w:t>Trình ra danh sách các bàn trống.</w:t>
      </w:r>
    </w:p>
    <w:p w:rsidR="00EB5CA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9A266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bookmarkStart w:id="5" w:name="_GoBack"/>
      <w:bookmarkEnd w:id="5"/>
      <w:r w:rsidRPr="00F042DD">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Người dùng đã đăng nhập hệ thống</w:t>
      </w:r>
      <w:r>
        <w:rPr>
          <w:rFonts w:eastAsia="Times New Roman" w:cs="Times New Roman"/>
          <w:bCs/>
          <w:szCs w:val="24"/>
        </w:rPr>
        <w:t xml:space="preserve"> thành công với quyền nhân viên tiếp tân.</w:t>
      </w:r>
    </w:p>
    <w:p w:rsidR="00EB5CAD" w:rsidRPr="00F042DD" w:rsidRDefault="00EB5CAD" w:rsidP="00EB5CAD">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EB5CA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00EB5CAD" w:rsidRPr="00F042DD">
        <w:rPr>
          <w:rFonts w:eastAsia="Times New Roman" w:cs="Times New Roman"/>
          <w:bCs/>
          <w:szCs w:val="24"/>
        </w:rPr>
        <w:t xml:space="preserve"> </w:t>
      </w:r>
    </w:p>
    <w:p w:rsidR="00EB5CA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EF35FF">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6F0A3A" w:rsidRPr="006B403B" w:rsidRDefault="006F0A3A" w:rsidP="006F0A3A">
      <w:pPr>
        <w:pStyle w:val="Heading1"/>
        <w:numPr>
          <w:ilvl w:val="0"/>
          <w:numId w:val="1"/>
        </w:numPr>
        <w:spacing w:line="360" w:lineRule="auto"/>
        <w:rPr>
          <w:rFonts w:cs="Times New Roman"/>
        </w:rPr>
      </w:pPr>
      <w:r w:rsidRPr="006B403B">
        <w:rPr>
          <w:rFonts w:cs="Times New Roman"/>
        </w:rPr>
        <w:t>Đặc tả Use-case “</w:t>
      </w:r>
      <w:r w:rsidR="00E458AE">
        <w:t>Xem danh sách bàn trống tại nhà hàng khác</w:t>
      </w:r>
      <w:r w:rsidRPr="006B403B">
        <w:rPr>
          <w:rFonts w:cs="Times New Roman"/>
        </w:rPr>
        <w:t>”</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E458AE">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6F0A3A" w:rsidRPr="00F042DD"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9C19CA" w:rsidRDefault="009C19CA" w:rsidP="009C19CA">
      <w:pPr>
        <w:pStyle w:val="ListParagraph"/>
        <w:numPr>
          <w:ilvl w:val="0"/>
          <w:numId w:val="25"/>
        </w:numPr>
      </w:pPr>
      <w:r>
        <w:t>Người dùng nhấp chọn nhà hàng cần xem.</w:t>
      </w:r>
    </w:p>
    <w:p w:rsidR="009C19CA" w:rsidRDefault="009C19CA" w:rsidP="009C19CA">
      <w:pPr>
        <w:pStyle w:val="ListParagraph"/>
        <w:numPr>
          <w:ilvl w:val="0"/>
          <w:numId w:val="25"/>
        </w:numPr>
      </w:pPr>
      <w:r>
        <w:t>Hệ thống tìm bàn trống tại nhà hàng khác.</w:t>
      </w:r>
    </w:p>
    <w:p w:rsidR="006F0A3A" w:rsidRPr="00966EBE" w:rsidRDefault="009C19CA" w:rsidP="009C19CA">
      <w:pPr>
        <w:pStyle w:val="ListParagraph"/>
        <w:numPr>
          <w:ilvl w:val="0"/>
          <w:numId w:val="25"/>
        </w:numPr>
      </w:pPr>
      <w:r>
        <w:t>Hệ thống trình ra danh sách bàn trống.</w:t>
      </w:r>
    </w:p>
    <w:p w:rsidR="006F0A3A"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6F0A3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6F0A3A">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Pr>
          <w:rFonts w:eastAsia="Times New Roman" w:cs="Times New Roman"/>
          <w:bCs/>
          <w:szCs w:val="24"/>
        </w:rPr>
        <w:t>ông với quyền nhân viên tiếp tân</w:t>
      </w:r>
      <w:r w:rsidR="006F0A3A">
        <w:rPr>
          <w:rFonts w:eastAsia="Times New Roman" w:cs="Times New Roman"/>
          <w:bCs/>
          <w:szCs w:val="24"/>
        </w:rPr>
        <w:t>.</w:t>
      </w:r>
    </w:p>
    <w:p w:rsidR="006F0A3A" w:rsidRPr="00F042DD" w:rsidRDefault="006F0A3A" w:rsidP="006F0A3A">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6F0A3A"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6F0A3A">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3">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22"/>
  </w:num>
  <w:num w:numId="2">
    <w:abstractNumId w:val="0"/>
  </w:num>
  <w:num w:numId="3">
    <w:abstractNumId w:val="2"/>
  </w:num>
  <w:num w:numId="4">
    <w:abstractNumId w:val="6"/>
  </w:num>
  <w:num w:numId="5">
    <w:abstractNumId w:val="1"/>
  </w:num>
  <w:num w:numId="6">
    <w:abstractNumId w:val="8"/>
  </w:num>
  <w:num w:numId="7">
    <w:abstractNumId w:val="17"/>
  </w:num>
  <w:num w:numId="8">
    <w:abstractNumId w:val="23"/>
  </w:num>
  <w:num w:numId="9">
    <w:abstractNumId w:val="21"/>
  </w:num>
  <w:num w:numId="10">
    <w:abstractNumId w:val="25"/>
  </w:num>
  <w:num w:numId="11">
    <w:abstractNumId w:val="3"/>
  </w:num>
  <w:num w:numId="12">
    <w:abstractNumId w:val="4"/>
  </w:num>
  <w:num w:numId="13">
    <w:abstractNumId w:val="5"/>
  </w:num>
  <w:num w:numId="14">
    <w:abstractNumId w:val="20"/>
  </w:num>
  <w:num w:numId="15">
    <w:abstractNumId w:val="24"/>
  </w:num>
  <w:num w:numId="16">
    <w:abstractNumId w:val="18"/>
  </w:num>
  <w:num w:numId="17">
    <w:abstractNumId w:val="12"/>
  </w:num>
  <w:num w:numId="18">
    <w:abstractNumId w:val="9"/>
  </w:num>
  <w:num w:numId="19">
    <w:abstractNumId w:val="10"/>
  </w:num>
  <w:num w:numId="20">
    <w:abstractNumId w:val="16"/>
  </w:num>
  <w:num w:numId="21">
    <w:abstractNumId w:val="11"/>
  </w:num>
  <w:num w:numId="22">
    <w:abstractNumId w:val="7"/>
  </w:num>
  <w:num w:numId="23">
    <w:abstractNumId w:val="19"/>
  </w:num>
  <w:num w:numId="24">
    <w:abstractNumId w:val="14"/>
  </w:num>
  <w:num w:numId="25">
    <w:abstractNumId w:val="15"/>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22FDF"/>
    <w:rsid w:val="00117D0D"/>
    <w:rsid w:val="00242F99"/>
    <w:rsid w:val="002957FB"/>
    <w:rsid w:val="002D2D1A"/>
    <w:rsid w:val="00310203"/>
    <w:rsid w:val="003360F3"/>
    <w:rsid w:val="0039111E"/>
    <w:rsid w:val="003A5DDE"/>
    <w:rsid w:val="00455244"/>
    <w:rsid w:val="004D51FD"/>
    <w:rsid w:val="0055097A"/>
    <w:rsid w:val="00560509"/>
    <w:rsid w:val="00566B72"/>
    <w:rsid w:val="005C1DE6"/>
    <w:rsid w:val="005E76F7"/>
    <w:rsid w:val="006B403B"/>
    <w:rsid w:val="006B7B72"/>
    <w:rsid w:val="006F0A3A"/>
    <w:rsid w:val="0071087B"/>
    <w:rsid w:val="007C7FB6"/>
    <w:rsid w:val="008075DB"/>
    <w:rsid w:val="00847353"/>
    <w:rsid w:val="00994116"/>
    <w:rsid w:val="009A266A"/>
    <w:rsid w:val="009C19CA"/>
    <w:rsid w:val="009F10E4"/>
    <w:rsid w:val="00A02D7B"/>
    <w:rsid w:val="00A161B6"/>
    <w:rsid w:val="00B0603A"/>
    <w:rsid w:val="00C0698F"/>
    <w:rsid w:val="00CC404A"/>
    <w:rsid w:val="00D21798"/>
    <w:rsid w:val="00D97646"/>
    <w:rsid w:val="00DE4DDF"/>
    <w:rsid w:val="00DF5FB8"/>
    <w:rsid w:val="00E25A97"/>
    <w:rsid w:val="00E458AE"/>
    <w:rsid w:val="00E70265"/>
    <w:rsid w:val="00EA3FC5"/>
    <w:rsid w:val="00EB5CAD"/>
    <w:rsid w:val="00EF35FF"/>
    <w:rsid w:val="00EF5148"/>
    <w:rsid w:val="00F042DD"/>
    <w:rsid w:val="00FD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EF8DF-9B49-4CC2-B144-ED7D43E2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THANHTHAO</cp:lastModifiedBy>
  <cp:revision>44</cp:revision>
  <dcterms:created xsi:type="dcterms:W3CDTF">2012-03-21T14:14:00Z</dcterms:created>
  <dcterms:modified xsi:type="dcterms:W3CDTF">2012-03-22T04:46:00Z</dcterms:modified>
</cp:coreProperties>
</file>