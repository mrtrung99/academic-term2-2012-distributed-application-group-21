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F3" w:rsidRDefault="003360F3" w:rsidP="00FD3717">
      <w:pPr>
        <w:spacing w:line="360" w:lineRule="auto"/>
        <w:rPr>
          <w:rFonts w:cs="Times New Roman"/>
          <w:sz w:val="24"/>
          <w:szCs w:val="24"/>
        </w:rPr>
      </w:pPr>
      <w:bookmarkStart w:id="0" w:name="CABR5S19ZLZ_ceXObe-K35Dj6ec5Z=M=8oTB3rS2"/>
      <w:bookmarkStart w:id="1" w:name="OLE_LINK1"/>
      <w:bookmarkStart w:id="2" w:name="OLE_LINK2"/>
    </w:p>
    <w:p w:rsidR="003360F3" w:rsidRPr="003360F3" w:rsidRDefault="003360F3" w:rsidP="003360F3">
      <w:pPr>
        <w:jc w:val="center"/>
        <w:rPr>
          <w:rFonts w:ascii="Times New Roman" w:hAnsi="Times New Roman"/>
          <w:sz w:val="24"/>
          <w:szCs w:val="24"/>
        </w:rPr>
      </w:pPr>
      <w:r w:rsidRPr="003360F3">
        <w:rPr>
          <w:rFonts w:ascii="Times New Roman" w:hAnsi="Times New Roman"/>
          <w:sz w:val="24"/>
          <w:szCs w:val="24"/>
        </w:rPr>
        <w:t>ĐẶC TẢ USECASE HỆ THỐNG</w:t>
      </w:r>
    </w:p>
    <w:p w:rsidR="003360F3" w:rsidRDefault="003360F3" w:rsidP="003360F3">
      <w:pPr>
        <w:pStyle w:val="Heading1"/>
        <w:spacing w:line="360" w:lineRule="auto"/>
        <w:ind w:left="360"/>
        <w:rPr>
          <w:rFonts w:cs="Times New Roman"/>
          <w:sz w:val="24"/>
          <w:szCs w:val="24"/>
        </w:rPr>
      </w:pPr>
    </w:p>
    <w:p w:rsidR="00FD3717" w:rsidRPr="00F042DD" w:rsidRDefault="00FD3717" w:rsidP="00FD3717">
      <w:pPr>
        <w:pStyle w:val="Heading1"/>
        <w:numPr>
          <w:ilvl w:val="0"/>
          <w:numId w:val="1"/>
        </w:numPr>
        <w:spacing w:line="360" w:lineRule="auto"/>
        <w:rPr>
          <w:rFonts w:cs="Times New Roman"/>
          <w:sz w:val="24"/>
          <w:szCs w:val="24"/>
        </w:rPr>
      </w:pPr>
      <w:r w:rsidRPr="00F042DD">
        <w:rPr>
          <w:rFonts w:cs="Times New Roman"/>
          <w:sz w:val="24"/>
          <w:szCs w:val="24"/>
        </w:rPr>
        <w:t>Đặc tả Use-case “</w:t>
      </w:r>
      <w:bookmarkEnd w:id="0"/>
      <w:r w:rsidRPr="00F042DD">
        <w:rPr>
          <w:rFonts w:cs="Times New Roman"/>
          <w:sz w:val="24"/>
          <w:szCs w:val="24"/>
        </w:rPr>
        <w:t>Quản lý nhà hàng trong hệ thống”</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Nhân viên quản trị hệ thống thực hiện nhấp chọn chức năng quản lý các nhà hàng để thao tác thêm, xóa, cập nhật thông  tin các nhà hàng trong chuỗi nhà hàng</w:t>
      </w:r>
    </w:p>
    <w:p w:rsidR="00FD3717" w:rsidRPr="00F042DD" w:rsidRDefault="00FD3717" w:rsidP="00FD3717">
      <w:pPr>
        <w:pStyle w:val="ListParagraph"/>
        <w:numPr>
          <w:ilvl w:val="1"/>
          <w:numId w:val="1"/>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FD3717" w:rsidRPr="00F042DD" w:rsidRDefault="00FD3717" w:rsidP="00FD3717">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FD3717" w:rsidRPr="00F042DD" w:rsidRDefault="00FD3717" w:rsidP="00FD3717">
      <w:pPr>
        <w:pStyle w:val="ListParagraph"/>
        <w:numPr>
          <w:ilvl w:val="0"/>
          <w:numId w:val="2"/>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xác thực quyền của người dùng có phải là q</w:t>
      </w:r>
      <w:r w:rsidR="002519FA">
        <w:rPr>
          <w:rFonts w:eastAsia="Times New Roman" w:cs="Times New Roman"/>
          <w:bCs/>
          <w:szCs w:val="24"/>
        </w:rPr>
        <w:t>uyền quản trị hệ thống.</w:t>
      </w:r>
    </w:p>
    <w:p w:rsidR="00FD3717" w:rsidRPr="00F042DD" w:rsidRDefault="00FD3717" w:rsidP="00FD3717">
      <w:pPr>
        <w:pStyle w:val="ListParagraph"/>
        <w:numPr>
          <w:ilvl w:val="0"/>
          <w:numId w:val="2"/>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màn hình quản lý các nhà hàng</w:t>
      </w:r>
    </w:p>
    <w:p w:rsidR="00FD3717" w:rsidRPr="00F042DD" w:rsidRDefault="00FD3717" w:rsidP="00FD3717">
      <w:pPr>
        <w:pStyle w:val="ListParagraph"/>
        <w:numPr>
          <w:ilvl w:val="2"/>
          <w:numId w:val="1"/>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FD3717" w:rsidRPr="00F042DD" w:rsidRDefault="00071D84" w:rsidP="007636A6">
      <w:pPr>
        <w:pStyle w:val="ListParagraph"/>
        <w:numPr>
          <w:ilvl w:val="0"/>
          <w:numId w:val="29"/>
        </w:numPr>
        <w:spacing w:before="144" w:after="144" w:line="360" w:lineRule="auto"/>
        <w:ind w:left="1440"/>
        <w:outlineLvl w:val="3"/>
        <w:rPr>
          <w:rFonts w:eastAsia="Times New Roman" w:cs="Times New Roman"/>
          <w:bCs/>
          <w:szCs w:val="24"/>
        </w:rPr>
      </w:pPr>
      <w:r>
        <w:rPr>
          <w:rFonts w:eastAsia="Times New Roman" w:cs="Times New Roman"/>
          <w:bCs/>
          <w:szCs w:val="24"/>
        </w:rPr>
        <w:t>H</w:t>
      </w:r>
      <w:r w:rsidR="00FD3717" w:rsidRPr="00F042DD">
        <w:rPr>
          <w:rFonts w:eastAsia="Times New Roman" w:cs="Times New Roman"/>
          <w:bCs/>
          <w:szCs w:val="24"/>
        </w:rPr>
        <w:t>ệ thống kiểm tra người dùng không có quyền truy câp, hiển thị thông báo  cho người dùng và yêu cầu người dùng đăng nhập lại</w:t>
      </w:r>
    </w:p>
    <w:p w:rsidR="00FD3717" w:rsidRPr="00F042DD" w:rsidRDefault="00FD3717"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FD3717" w:rsidRPr="00F042DD" w:rsidRDefault="00FD3717"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p>
    <w:p w:rsidR="00FD3717" w:rsidRPr="00F042DD" w:rsidRDefault="00FD3717"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 xml:space="preserve">Chờ người dùng </w:t>
      </w:r>
    </w:p>
    <w:p w:rsidR="00FD3717" w:rsidRPr="00F042DD" w:rsidRDefault="00FD3717"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FD3717" w:rsidRPr="00F042DD" w:rsidRDefault="00FD3717" w:rsidP="00FD371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Usecase này liên kết với các usecase Thêm nhà hàng, Cập nhật thông tin nhà hàng, Xóa nhà hàng để thực hiện các chức năng quản lý</w:t>
      </w:r>
    </w:p>
    <w:bookmarkEnd w:id="1"/>
    <w:bookmarkEnd w:id="2"/>
    <w:p w:rsidR="00022FDF" w:rsidRPr="00F042DD" w:rsidRDefault="00022FDF" w:rsidP="007636A6">
      <w:pPr>
        <w:pStyle w:val="Heading1"/>
        <w:numPr>
          <w:ilvl w:val="0"/>
          <w:numId w:val="29"/>
        </w:numPr>
        <w:spacing w:line="360" w:lineRule="auto"/>
        <w:rPr>
          <w:rFonts w:cs="Times New Roman"/>
          <w:sz w:val="24"/>
          <w:szCs w:val="24"/>
        </w:rPr>
      </w:pPr>
      <w:r w:rsidRPr="00F042DD">
        <w:rPr>
          <w:rFonts w:cs="Times New Roman"/>
          <w:sz w:val="24"/>
          <w:szCs w:val="24"/>
        </w:rPr>
        <w:t>Đặc tả Use-case “Thêm nhà hàng”</w:t>
      </w:r>
    </w:p>
    <w:p w:rsidR="00022FDF" w:rsidRPr="00F042DD" w:rsidRDefault="00022FDF"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lastRenderedPageBreak/>
        <w:t>Nhân viên quản trị hệ thống thực hiện thêm thông tin nhà hàng mới khi công ty mở rộng chuỗi nhà hàng</w:t>
      </w:r>
    </w:p>
    <w:p w:rsidR="00022FDF" w:rsidRPr="00F042DD" w:rsidRDefault="00022FDF"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Hệ thống hiển thị giao diện để người dùng nhập thông tin nhà hàng mới vào</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Người dùng chọn lưu nhà hàng mới</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Hệ thống kiểm tra thông tin nhập vào có hợp lệ hay không. Nếu hợp lệ, hệ thống thực hiện ghi nhận vào cơ sở dữ liệu thông tin nhà hàng</w:t>
      </w:r>
    </w:p>
    <w:p w:rsidR="00022FDF" w:rsidRPr="00F042DD" w:rsidRDefault="00022FDF" w:rsidP="00022FDF">
      <w:pPr>
        <w:pStyle w:val="ListParagraph"/>
        <w:numPr>
          <w:ilvl w:val="0"/>
          <w:numId w:val="3"/>
        </w:numPr>
        <w:spacing w:before="144" w:after="144" w:line="360" w:lineRule="auto"/>
        <w:outlineLvl w:val="2"/>
        <w:rPr>
          <w:rFonts w:eastAsia="Times New Roman" w:cs="Times New Roman"/>
          <w:bCs/>
          <w:szCs w:val="24"/>
        </w:rPr>
      </w:pPr>
      <w:r w:rsidRPr="00F042DD">
        <w:rPr>
          <w:rFonts w:eastAsia="Times New Roman" w:cs="Times New Roman"/>
          <w:bCs/>
          <w:szCs w:val="24"/>
        </w:rPr>
        <w:t>Hệ thống hiển thị kết quả cập nhật thành công cho người dùng</w:t>
      </w:r>
    </w:p>
    <w:p w:rsidR="00022FDF" w:rsidRPr="00F042DD" w:rsidRDefault="00022FDF"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022FDF" w:rsidRPr="00F042DD" w:rsidRDefault="00022FDF" w:rsidP="00022FDF">
      <w:pPr>
        <w:pStyle w:val="ListParagraph"/>
        <w:numPr>
          <w:ilvl w:val="0"/>
          <w:numId w:val="4"/>
        </w:numPr>
        <w:spacing w:before="144" w:after="144" w:line="360" w:lineRule="auto"/>
        <w:outlineLvl w:val="3"/>
        <w:rPr>
          <w:rFonts w:eastAsia="Times New Roman" w:cs="Times New Roman"/>
          <w:bCs/>
          <w:szCs w:val="24"/>
        </w:rPr>
      </w:pPr>
      <w:r w:rsidRPr="00F042DD">
        <w:rPr>
          <w:rFonts w:eastAsia="Times New Roman" w:cs="Times New Roman"/>
          <w:bCs/>
          <w:szCs w:val="24"/>
        </w:rPr>
        <w:t>Nếu thông tin nhập vào không hợp lệ, hệ thống yêu cầu người dùng nhập lại thông tin</w:t>
      </w:r>
    </w:p>
    <w:p w:rsidR="00022FDF" w:rsidRPr="00F042DD" w:rsidRDefault="00022FDF"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022FDF" w:rsidRPr="00F042DD" w:rsidRDefault="00022FDF" w:rsidP="002D2D1A">
      <w:pPr>
        <w:spacing w:before="144" w:after="144" w:line="360" w:lineRule="auto"/>
        <w:ind w:left="720" w:firstLine="720"/>
        <w:outlineLvl w:val="3"/>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022FDF" w:rsidRPr="00F042DD" w:rsidRDefault="00022FDF"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022FDF" w:rsidRPr="00F042DD" w:rsidRDefault="00022FDF" w:rsidP="002D2D1A">
      <w:pPr>
        <w:spacing w:before="144" w:after="144" w:line="360" w:lineRule="auto"/>
        <w:ind w:left="144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022FDF" w:rsidRPr="00F042DD" w:rsidRDefault="00022FDF"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thành công với quyền quản trị hệ thống</w:t>
      </w:r>
    </w:p>
    <w:p w:rsidR="00022FDF" w:rsidRPr="00F042DD" w:rsidRDefault="00022FDF"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Nếu thành công, hệ thống ghi nhận vào cơ sở dữ liệu thông tin của nhà hàng mới</w:t>
      </w:r>
    </w:p>
    <w:p w:rsidR="00022FDF" w:rsidRPr="00F042DD" w:rsidRDefault="00022FDF" w:rsidP="00022FDF">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Nếu không thành công, cơ sở dữ liệu không thay đổi</w:t>
      </w:r>
    </w:p>
    <w:p w:rsidR="00022FDF" w:rsidRPr="00F042DD" w:rsidRDefault="00022FDF"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022FDF" w:rsidRPr="00F042DD" w:rsidRDefault="00022FDF" w:rsidP="00022FDF">
      <w:pPr>
        <w:spacing w:line="360" w:lineRule="auto"/>
        <w:ind w:left="720"/>
        <w:rPr>
          <w:rFonts w:ascii="Times New Roman" w:hAnsi="Times New Roman" w:cs="Times New Roman"/>
          <w:sz w:val="24"/>
          <w:szCs w:val="24"/>
        </w:rPr>
      </w:pPr>
      <w:r w:rsidRPr="00F042DD">
        <w:rPr>
          <w:rFonts w:ascii="Times New Roman" w:hAnsi="Times New Roman" w:cs="Times New Roman"/>
          <w:sz w:val="24"/>
          <w:szCs w:val="24"/>
        </w:rPr>
        <w:t>Không có</w:t>
      </w:r>
    </w:p>
    <w:p w:rsidR="00C0698F" w:rsidRPr="00F042DD" w:rsidRDefault="00C0698F" w:rsidP="00FD3717">
      <w:pPr>
        <w:rPr>
          <w:rFonts w:ascii="Times New Roman" w:hAnsi="Times New Roman" w:cs="Times New Roman"/>
          <w:sz w:val="24"/>
          <w:szCs w:val="24"/>
        </w:rPr>
      </w:pPr>
    </w:p>
    <w:p w:rsidR="00CC404A" w:rsidRPr="00F042DD" w:rsidRDefault="00CC404A" w:rsidP="007636A6">
      <w:pPr>
        <w:pStyle w:val="Heading1"/>
        <w:numPr>
          <w:ilvl w:val="0"/>
          <w:numId w:val="29"/>
        </w:numPr>
        <w:spacing w:line="360" w:lineRule="auto"/>
        <w:rPr>
          <w:rFonts w:cs="Times New Roman"/>
          <w:sz w:val="24"/>
          <w:szCs w:val="24"/>
        </w:rPr>
      </w:pPr>
      <w:r w:rsidRPr="00F042DD">
        <w:rPr>
          <w:rFonts w:cs="Times New Roman"/>
          <w:sz w:val="24"/>
          <w:szCs w:val="24"/>
        </w:rPr>
        <w:t>Đặc tả Use-case “Cập nhật thông tin nhà hàng”</w:t>
      </w:r>
    </w:p>
    <w:p w:rsidR="00CC404A" w:rsidRPr="00F042DD" w:rsidRDefault="00CC404A"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Quản trị thực hiện thay đổi, cập nhật thông tin nhà hàng khi có nhu cầu</w:t>
      </w:r>
    </w:p>
    <w:p w:rsidR="00CC404A" w:rsidRPr="00F042DD" w:rsidRDefault="00CC404A"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CC404A" w:rsidRPr="00F042DD" w:rsidRDefault="00CC404A"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lastRenderedPageBreak/>
        <w:t>Hệ thống hiển thị giao diện để người dùng chỉnh sửa thông tin</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chọn lưu thông tin đã thay đổi</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kiểm tra thông tin đã thay đổi có hợp lệ hay không</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Nếu thông tin hợp lệ, hệ thống ghi nhận vào cơ sở dữ liệu</w:t>
      </w:r>
    </w:p>
    <w:p w:rsidR="00CC404A" w:rsidRPr="00F042DD" w:rsidRDefault="00CC404A" w:rsidP="00CC404A">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thông báo đã lưu thành công cho người dùng</w:t>
      </w:r>
    </w:p>
    <w:p w:rsidR="00CC404A" w:rsidRPr="00F042DD" w:rsidRDefault="00CC404A"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CC404A" w:rsidRPr="00F042DD" w:rsidRDefault="00CC404A" w:rsidP="00CC404A">
      <w:pPr>
        <w:pStyle w:val="ListParagraph"/>
        <w:numPr>
          <w:ilvl w:val="0"/>
          <w:numId w:val="6"/>
        </w:numPr>
        <w:spacing w:before="144" w:after="144" w:line="360" w:lineRule="auto"/>
        <w:ind w:left="1620"/>
        <w:outlineLvl w:val="3"/>
        <w:rPr>
          <w:rFonts w:eastAsia="Times New Roman" w:cs="Times New Roman"/>
          <w:bCs/>
          <w:szCs w:val="24"/>
        </w:rPr>
      </w:pPr>
      <w:r w:rsidRPr="00F042DD">
        <w:rPr>
          <w:rFonts w:eastAsia="Times New Roman" w:cs="Times New Roman"/>
          <w:bCs/>
          <w:szCs w:val="24"/>
        </w:rPr>
        <w:t>Nếu thông tin không hợp lệ, hệ thống yêu cầu người dùng nhập lại.</w:t>
      </w:r>
    </w:p>
    <w:p w:rsidR="00CC404A" w:rsidRPr="00F042DD" w:rsidRDefault="00CC404A"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CC404A" w:rsidRPr="00F042DD" w:rsidRDefault="00CC404A"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thành công với quyền quản trị hệ thống</w:t>
      </w:r>
    </w:p>
    <w:p w:rsidR="00CC404A" w:rsidRPr="00F042DD" w:rsidRDefault="00CC404A"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CC404A" w:rsidRPr="00F042DD" w:rsidRDefault="00CC404A" w:rsidP="00CC404A">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thành công, hệ thống ghi nhận vào cơ sở dữ liệu thông tin cập nhật của nhà hàng</w:t>
      </w:r>
    </w:p>
    <w:p w:rsidR="00CC404A" w:rsidRPr="00F042DD" w:rsidRDefault="00CC404A" w:rsidP="00CC404A">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không thành công, cơ sở dữ liệu không thay đổi</w:t>
      </w:r>
    </w:p>
    <w:p w:rsidR="00CC404A" w:rsidRPr="00F042DD" w:rsidRDefault="00CC404A"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CC404A" w:rsidRPr="00F042DD" w:rsidRDefault="00CC404A" w:rsidP="00CC404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566B72" w:rsidRPr="00F042DD" w:rsidRDefault="00566B72" w:rsidP="007636A6">
      <w:pPr>
        <w:pStyle w:val="Heading1"/>
        <w:numPr>
          <w:ilvl w:val="0"/>
          <w:numId w:val="29"/>
        </w:numPr>
        <w:spacing w:line="360" w:lineRule="auto"/>
        <w:rPr>
          <w:rFonts w:cs="Times New Roman"/>
          <w:sz w:val="24"/>
          <w:szCs w:val="24"/>
        </w:rPr>
      </w:pPr>
      <w:r w:rsidRPr="00F042DD">
        <w:rPr>
          <w:rFonts w:cs="Times New Roman"/>
          <w:sz w:val="24"/>
          <w:szCs w:val="24"/>
        </w:rPr>
        <w:t>Đặc tả Use-case “Xóa nhà hàng”</w:t>
      </w:r>
    </w:p>
    <w:p w:rsidR="00566B72" w:rsidRPr="00F042DD" w:rsidRDefault="00566B72"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Quản trị hệ thống thực hiện xóa nhà hàng khi có nhu cầu</w:t>
      </w:r>
    </w:p>
    <w:p w:rsidR="00566B72" w:rsidRPr="00F042DD" w:rsidRDefault="00566B72"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566B72" w:rsidRPr="00F042DD" w:rsidRDefault="00566B72"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Người dùng nhấp chọn nhà hàng cần xóa</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Người dùng nhấp chọn xóa</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Hệ thống hiển thị thông báo xác nhận yêu cầu xóa của người dùng</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Nếu người dùng đồng ý xóa, hệ thống thực hiện xóa nhà hàng khỏi cơ sở dữ liệu</w:t>
      </w:r>
    </w:p>
    <w:p w:rsidR="00566B72" w:rsidRPr="00F042DD" w:rsidRDefault="00566B72" w:rsidP="00566B72">
      <w:pPr>
        <w:pStyle w:val="ListParagraph"/>
        <w:numPr>
          <w:ilvl w:val="4"/>
          <w:numId w:val="8"/>
        </w:numPr>
        <w:spacing w:before="144" w:after="144" w:line="360" w:lineRule="auto"/>
        <w:ind w:left="1620" w:hanging="450"/>
        <w:outlineLvl w:val="3"/>
        <w:rPr>
          <w:rFonts w:eastAsia="Times New Roman" w:cs="Times New Roman"/>
          <w:bCs/>
          <w:szCs w:val="24"/>
        </w:rPr>
      </w:pPr>
      <w:r w:rsidRPr="00F042DD">
        <w:rPr>
          <w:rFonts w:eastAsia="Times New Roman" w:cs="Times New Roman"/>
          <w:bCs/>
          <w:szCs w:val="24"/>
        </w:rPr>
        <w:t>Hệ thống hiển thị thông báo đã xóa thành công cho người dùng</w:t>
      </w:r>
    </w:p>
    <w:p w:rsidR="00566B72" w:rsidRPr="00F042DD" w:rsidRDefault="00566B72"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566B72" w:rsidRPr="00F042DD" w:rsidRDefault="00566B72" w:rsidP="00242F99">
      <w:pPr>
        <w:pStyle w:val="ListParagraph"/>
        <w:numPr>
          <w:ilvl w:val="4"/>
          <w:numId w:val="9"/>
        </w:numPr>
        <w:spacing w:before="144" w:after="144" w:line="360" w:lineRule="auto"/>
        <w:ind w:left="1620" w:hanging="432"/>
        <w:outlineLvl w:val="3"/>
        <w:rPr>
          <w:rFonts w:eastAsia="Times New Roman" w:cs="Times New Roman"/>
          <w:bCs/>
          <w:szCs w:val="24"/>
        </w:rPr>
      </w:pPr>
      <w:r w:rsidRPr="00F042DD">
        <w:rPr>
          <w:rFonts w:eastAsia="Times New Roman" w:cs="Times New Roman"/>
          <w:bCs/>
          <w:szCs w:val="24"/>
        </w:rPr>
        <w:t>Nếu người dùng không đồng ý xóa, hệ thống không thực hiện gì nữa</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566B72" w:rsidRPr="00F042DD" w:rsidRDefault="00566B72" w:rsidP="00566B72">
      <w:pPr>
        <w:pStyle w:val="ListParagraph"/>
        <w:spacing w:before="144" w:after="144" w:line="360" w:lineRule="auto"/>
        <w:ind w:left="792"/>
        <w:outlineLvl w:val="2"/>
        <w:rPr>
          <w:rFonts w:eastAsia="Times New Roman" w:cs="Times New Roman"/>
          <w:b/>
          <w:bCs/>
          <w:szCs w:val="24"/>
        </w:rPr>
      </w:pPr>
      <w:r w:rsidRPr="00F042DD">
        <w:rPr>
          <w:rFonts w:eastAsia="Times New Roman" w:cs="Times New Roman"/>
          <w:bCs/>
          <w:szCs w:val="24"/>
        </w:rPr>
        <w:t>Không có</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lastRenderedPageBreak/>
        <w:t>Trạng thái hệ thống khi bắt đầu thực hiện Use-case</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đăng nhập thành công với quyền quản trị hệ thống</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Nếu người dùng chọn không xóa, hệ thống không thay đổi</w:t>
      </w:r>
    </w:p>
    <w:p w:rsidR="00566B72" w:rsidRPr="00F042DD" w:rsidRDefault="00566B72" w:rsidP="00566B72">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 xml:space="preserve">Nếu người dùng chọn xóa và xóa thành công, hệ thống xóa khỏi nhà hàng cơ sở dữ liệu </w:t>
      </w:r>
    </w:p>
    <w:p w:rsidR="00566B72" w:rsidRPr="00F042DD" w:rsidRDefault="00566B72" w:rsidP="00566B72">
      <w:pPr>
        <w:pStyle w:val="ListParagraph"/>
        <w:numPr>
          <w:ilvl w:val="1"/>
          <w:numId w:val="9"/>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566B72" w:rsidRPr="00F042DD" w:rsidRDefault="00566B72" w:rsidP="00566B72">
      <w:pPr>
        <w:spacing w:line="360" w:lineRule="auto"/>
        <w:ind w:left="792"/>
        <w:rPr>
          <w:rFonts w:ascii="Times New Roman" w:hAnsi="Times New Roman" w:cs="Times New Roman"/>
          <w:sz w:val="24"/>
          <w:szCs w:val="24"/>
        </w:rPr>
      </w:pPr>
      <w:r w:rsidRPr="00F042DD">
        <w:rPr>
          <w:rFonts w:ascii="Times New Roman" w:hAnsi="Times New Roman" w:cs="Times New Roman"/>
          <w:sz w:val="24"/>
          <w:szCs w:val="24"/>
        </w:rPr>
        <w:t xml:space="preserve">Không có  </w:t>
      </w:r>
    </w:p>
    <w:p w:rsidR="00242F99" w:rsidRPr="00F042DD" w:rsidRDefault="00242F99"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242F99" w:rsidRPr="00F042DD" w:rsidRDefault="00242F99"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nhấp chọn chức năng cập nhật thông tin nhà hàng</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giao diện để người dùng chỉnh sửa thông tin</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Người dùng chọn lưu thông tin đã thay đổi</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thực hiện kiểm tra thông tin đã thay đổi có hợp lệ hay không</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Nếu thông tin hợp lệ, hệ thống ghi nhận vào cơ sở dữ liệu</w:t>
      </w:r>
    </w:p>
    <w:p w:rsidR="00242F99" w:rsidRPr="00F042DD" w:rsidRDefault="00242F99" w:rsidP="00242F99">
      <w:pPr>
        <w:pStyle w:val="ListParagraph"/>
        <w:numPr>
          <w:ilvl w:val="0"/>
          <w:numId w:val="5"/>
        </w:numPr>
        <w:spacing w:before="144" w:after="144" w:line="360" w:lineRule="auto"/>
        <w:outlineLvl w:val="3"/>
        <w:rPr>
          <w:rFonts w:eastAsia="Times New Roman" w:cs="Times New Roman"/>
          <w:bCs/>
          <w:szCs w:val="24"/>
        </w:rPr>
      </w:pPr>
      <w:r w:rsidRPr="00F042DD">
        <w:rPr>
          <w:rFonts w:eastAsia="Times New Roman" w:cs="Times New Roman"/>
          <w:bCs/>
          <w:szCs w:val="24"/>
        </w:rPr>
        <w:t>Hệ thống hiển thị thông báo đã lưu thành công cho người dùng</w:t>
      </w:r>
    </w:p>
    <w:p w:rsidR="00242F99" w:rsidRPr="00F042DD" w:rsidRDefault="00242F99"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242F99" w:rsidRPr="00F042DD" w:rsidRDefault="00242F99" w:rsidP="00242F99">
      <w:pPr>
        <w:pStyle w:val="ListParagraph"/>
        <w:numPr>
          <w:ilvl w:val="0"/>
          <w:numId w:val="6"/>
        </w:numPr>
        <w:spacing w:before="144" w:after="144" w:line="360" w:lineRule="auto"/>
        <w:ind w:left="1620"/>
        <w:outlineLvl w:val="3"/>
        <w:rPr>
          <w:rFonts w:eastAsia="Times New Roman" w:cs="Times New Roman"/>
          <w:bCs/>
          <w:szCs w:val="24"/>
        </w:rPr>
      </w:pPr>
      <w:r w:rsidRPr="00F042DD">
        <w:rPr>
          <w:rFonts w:eastAsia="Times New Roman" w:cs="Times New Roman"/>
          <w:bCs/>
          <w:szCs w:val="24"/>
        </w:rPr>
        <w:t>Nếu thông tin không hợp lệ, hệ thống yêu cầu người dùng nhập lại.</w:t>
      </w:r>
    </w:p>
    <w:p w:rsidR="00242F99" w:rsidRPr="00F042DD" w:rsidRDefault="00242F99"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242F99" w:rsidRPr="00F042DD" w:rsidRDefault="00242F99" w:rsidP="00242F99">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242F99" w:rsidRPr="00F042DD" w:rsidRDefault="00242F99"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242F99" w:rsidRPr="00F042DD" w:rsidRDefault="00242F99" w:rsidP="00242F99">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thành công với quyền quản trị hệ thống</w:t>
      </w:r>
    </w:p>
    <w:p w:rsidR="00242F99" w:rsidRPr="00F042DD" w:rsidRDefault="00242F99"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242F99" w:rsidRPr="00F042DD" w:rsidRDefault="00242F99" w:rsidP="00242F99">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thành công, hệ thống ghi nhận vào cơ sở dữ liệu thông tin cập nhật của nhà hàng</w:t>
      </w:r>
    </w:p>
    <w:p w:rsidR="00242F99" w:rsidRPr="00F042DD" w:rsidRDefault="00242F99" w:rsidP="00242F99">
      <w:pPr>
        <w:pStyle w:val="ListParagraph"/>
        <w:numPr>
          <w:ilvl w:val="0"/>
          <w:numId w:val="7"/>
        </w:numPr>
        <w:spacing w:before="144" w:after="144" w:line="360" w:lineRule="auto"/>
        <w:outlineLvl w:val="2"/>
        <w:rPr>
          <w:rFonts w:eastAsia="Times New Roman" w:cs="Times New Roman"/>
          <w:bCs/>
          <w:szCs w:val="24"/>
        </w:rPr>
      </w:pPr>
      <w:r w:rsidRPr="00F042DD">
        <w:rPr>
          <w:rFonts w:eastAsia="Times New Roman" w:cs="Times New Roman"/>
          <w:bCs/>
          <w:szCs w:val="24"/>
        </w:rPr>
        <w:t>Nếu không thành công, cơ sở dữ liệu không thay đổi</w:t>
      </w:r>
    </w:p>
    <w:p w:rsidR="00242F99" w:rsidRPr="00F042DD" w:rsidRDefault="00242F99" w:rsidP="007636A6">
      <w:pPr>
        <w:pStyle w:val="ListParagraph"/>
        <w:numPr>
          <w:ilvl w:val="1"/>
          <w:numId w:val="29"/>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242F99" w:rsidRPr="00F042DD" w:rsidRDefault="00242F99" w:rsidP="00242F99">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E25A97" w:rsidRPr="00F042DD" w:rsidRDefault="00E25A97" w:rsidP="00E25A97">
      <w:pPr>
        <w:pStyle w:val="Heading1"/>
        <w:numPr>
          <w:ilvl w:val="0"/>
          <w:numId w:val="9"/>
        </w:numPr>
        <w:spacing w:line="360" w:lineRule="auto"/>
        <w:rPr>
          <w:rFonts w:cs="Times New Roman"/>
          <w:sz w:val="24"/>
          <w:szCs w:val="24"/>
        </w:rPr>
      </w:pPr>
      <w:r w:rsidRPr="00F042DD">
        <w:rPr>
          <w:rFonts w:cs="Times New Roman"/>
          <w:sz w:val="24"/>
          <w:szCs w:val="24"/>
        </w:rPr>
        <w:t>Đặc tả Use-case “Quản lý tài khoản”</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E25A97" w:rsidRPr="00F042DD" w:rsidRDefault="00E25A97" w:rsidP="00E25A9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lastRenderedPageBreak/>
        <w:t>Usecase thực hiên cho phép nhân viên quản trị hệ thống quản lý các tài khoản của công ty: xem danh sách các tài khoản và quyền tương ứng, cập nhật, phân quyền tài khoản.</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E25A97" w:rsidRPr="00F042DD" w:rsidRDefault="00E25A97" w:rsidP="00E25A97">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E25A97" w:rsidRPr="00F042DD" w:rsidRDefault="00E25A97" w:rsidP="00E25A97">
      <w:pPr>
        <w:pStyle w:val="ListParagraph"/>
        <w:numPr>
          <w:ilvl w:val="0"/>
          <w:numId w:val="11"/>
        </w:numPr>
        <w:spacing w:before="144" w:after="144" w:line="360" w:lineRule="auto"/>
        <w:outlineLvl w:val="3"/>
        <w:rPr>
          <w:rFonts w:eastAsia="Times New Roman" w:cs="Times New Roman"/>
          <w:bCs/>
          <w:szCs w:val="24"/>
        </w:rPr>
      </w:pPr>
      <w:r w:rsidRPr="00F042DD">
        <w:rPr>
          <w:rFonts w:eastAsia="Times New Roman" w:cs="Times New Roman"/>
          <w:bCs/>
          <w:szCs w:val="24"/>
        </w:rPr>
        <w:t>Hệ thống trình danh sách các tài khoản và quyền tương ứng của tài khoản, và các chức năng phân quyền, cập nhật tài khoản.</w:t>
      </w:r>
    </w:p>
    <w:p w:rsidR="00E25A97" w:rsidRPr="00F042DD" w:rsidRDefault="00E25A97" w:rsidP="00E25A97">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E25A97" w:rsidRPr="00F042DD" w:rsidRDefault="00E25A97" w:rsidP="00E25A97">
      <w:pPr>
        <w:spacing w:before="144" w:after="144" w:line="360" w:lineRule="auto"/>
        <w:ind w:left="1440"/>
        <w:outlineLvl w:val="3"/>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Không có</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E25A97" w:rsidRPr="00F042DD" w:rsidRDefault="00E25A97" w:rsidP="00E25A9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25A97" w:rsidRPr="00F042DD" w:rsidRDefault="00E25A97" w:rsidP="00E25A97">
      <w:pPr>
        <w:spacing w:before="144" w:after="144" w:line="360" w:lineRule="auto"/>
        <w:ind w:left="720"/>
        <w:outlineLvl w:val="2"/>
        <w:rPr>
          <w:rFonts w:ascii="Times New Roman" w:eastAsia="Times New Roman" w:hAnsi="Times New Roman" w:cs="Times New Roman"/>
          <w:b/>
          <w:bCs/>
          <w:sz w:val="24"/>
          <w:szCs w:val="24"/>
        </w:rPr>
      </w:pPr>
      <w:r w:rsidRPr="00F042DD">
        <w:rPr>
          <w:rFonts w:ascii="Times New Roman" w:eastAsia="Times New Roman" w:hAnsi="Times New Roman" w:cs="Times New Roman"/>
          <w:bCs/>
          <w:sz w:val="24"/>
          <w:szCs w:val="24"/>
        </w:rPr>
        <w:t>Người dùng đăng nhập thành công với chức năng là nhân viên quản trị hệ thống.</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E25A97" w:rsidRPr="00F042DD" w:rsidRDefault="00E25A97" w:rsidP="00E25A97">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 xml:space="preserve">Hệ thống kết thúc usecase, trở về màn hình chính (màn hình </w:t>
      </w:r>
      <w:r w:rsidR="00ED7945">
        <w:rPr>
          <w:rFonts w:ascii="Times New Roman" w:eastAsia="Times New Roman" w:hAnsi="Times New Roman" w:cs="Times New Roman"/>
          <w:bCs/>
          <w:sz w:val="24"/>
          <w:szCs w:val="24"/>
        </w:rPr>
        <w:t>mới đăng nhập xong), và chờ lệnh</w:t>
      </w:r>
      <w:r w:rsidRPr="00F042DD">
        <w:rPr>
          <w:rFonts w:ascii="Times New Roman" w:eastAsia="Times New Roman" w:hAnsi="Times New Roman" w:cs="Times New Roman"/>
          <w:bCs/>
          <w:sz w:val="24"/>
          <w:szCs w:val="24"/>
        </w:rPr>
        <w:t xml:space="preserve"> tiếp theo.</w:t>
      </w:r>
    </w:p>
    <w:p w:rsidR="00E25A97" w:rsidRPr="00F042DD" w:rsidRDefault="00E25A97" w:rsidP="00E25A97">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E25A97" w:rsidRPr="00F042DD" w:rsidRDefault="00E25A97" w:rsidP="00E25A97">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F042DD" w:rsidRPr="00F042DD" w:rsidRDefault="00F042DD" w:rsidP="00F042DD">
      <w:pPr>
        <w:pStyle w:val="Heading1"/>
        <w:numPr>
          <w:ilvl w:val="0"/>
          <w:numId w:val="13"/>
        </w:numPr>
        <w:spacing w:line="360" w:lineRule="auto"/>
        <w:rPr>
          <w:rFonts w:cs="Times New Roman"/>
          <w:sz w:val="24"/>
          <w:szCs w:val="24"/>
        </w:rPr>
      </w:pPr>
      <w:r w:rsidRPr="00F042DD">
        <w:rPr>
          <w:rFonts w:cs="Times New Roman"/>
          <w:sz w:val="24"/>
          <w:szCs w:val="24"/>
        </w:rPr>
        <w:t>Đặc tả Use-case “Phân quyền người dùng”</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F042DD" w:rsidRPr="00F042DD" w:rsidRDefault="00F042DD" w:rsidP="00F042D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Nhân viên quản trị hệ thống thực hiện phân quyền người dùng khi có sự thay đổi về phân công công việc hoặc chuyển công tác, chức vụ làm việc</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F042DD" w:rsidRPr="00F042DD" w:rsidRDefault="00F042DD" w:rsidP="00F042DD">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F042DD" w:rsidRPr="00F042DD" w:rsidRDefault="00ED7945" w:rsidP="00F042DD">
      <w:pPr>
        <w:pStyle w:val="ListParagraph"/>
        <w:numPr>
          <w:ilvl w:val="0"/>
          <w:numId w:val="14"/>
        </w:numPr>
        <w:spacing w:before="144" w:after="144" w:line="360" w:lineRule="auto"/>
        <w:outlineLvl w:val="3"/>
        <w:rPr>
          <w:rFonts w:eastAsia="Times New Roman" w:cs="Times New Roman"/>
          <w:bCs/>
          <w:szCs w:val="24"/>
        </w:rPr>
      </w:pPr>
      <w:bookmarkStart w:id="3" w:name="OLE_LINK3"/>
      <w:bookmarkStart w:id="4" w:name="OLE_LINK4"/>
      <w:r>
        <w:rPr>
          <w:rFonts w:eastAsia="Times New Roman" w:cs="Times New Roman"/>
          <w:bCs/>
          <w:szCs w:val="24"/>
        </w:rPr>
        <w:t>Hệ thống tiếp nhận yêu cầu người dùng.</w:t>
      </w:r>
      <w:r w:rsidR="00F042DD" w:rsidRPr="00F042DD">
        <w:rPr>
          <w:rFonts w:eastAsia="Times New Roman" w:cs="Times New Roman"/>
          <w:bCs/>
          <w:szCs w:val="24"/>
        </w:rPr>
        <w:t xml:space="preserve"> </w:t>
      </w:r>
    </w:p>
    <w:p w:rsidR="00F042DD" w:rsidRDefault="00ED7945" w:rsidP="00F042DD">
      <w:pPr>
        <w:pStyle w:val="ListParagraph"/>
        <w:numPr>
          <w:ilvl w:val="0"/>
          <w:numId w:val="14"/>
        </w:numPr>
        <w:spacing w:before="144" w:after="144" w:line="360" w:lineRule="auto"/>
        <w:outlineLvl w:val="3"/>
        <w:rPr>
          <w:rFonts w:eastAsia="Times New Roman" w:cs="Times New Roman"/>
          <w:bCs/>
          <w:szCs w:val="24"/>
        </w:rPr>
      </w:pPr>
      <w:r>
        <w:rPr>
          <w:rFonts w:eastAsia="Times New Roman" w:cs="Times New Roman"/>
          <w:bCs/>
          <w:szCs w:val="24"/>
        </w:rPr>
        <w:t xml:space="preserve">Hệ </w:t>
      </w:r>
      <w:r w:rsidR="00B44793">
        <w:rPr>
          <w:rFonts w:eastAsia="Times New Roman" w:cs="Times New Roman"/>
          <w:bCs/>
          <w:szCs w:val="24"/>
        </w:rPr>
        <w:t>thống kiểm tra thông tin nhập hợp lý.</w:t>
      </w:r>
    </w:p>
    <w:p w:rsidR="00B44793" w:rsidRPr="00F042DD" w:rsidRDefault="00B44793" w:rsidP="00F042DD">
      <w:pPr>
        <w:pStyle w:val="ListParagraph"/>
        <w:numPr>
          <w:ilvl w:val="0"/>
          <w:numId w:val="14"/>
        </w:numPr>
        <w:spacing w:before="144" w:after="144" w:line="360" w:lineRule="auto"/>
        <w:outlineLvl w:val="3"/>
        <w:rPr>
          <w:rFonts w:eastAsia="Times New Roman" w:cs="Times New Roman"/>
          <w:bCs/>
          <w:szCs w:val="24"/>
        </w:rPr>
      </w:pPr>
      <w:r>
        <w:rPr>
          <w:rFonts w:eastAsia="Times New Roman" w:cs="Times New Roman"/>
          <w:bCs/>
          <w:szCs w:val="24"/>
        </w:rPr>
        <w:t>Hệ thống phân quyền thành công.</w:t>
      </w:r>
    </w:p>
    <w:p w:rsidR="00F042DD" w:rsidRPr="00F042DD" w:rsidRDefault="00B44793" w:rsidP="00F042DD">
      <w:pPr>
        <w:pStyle w:val="ListParagraph"/>
        <w:numPr>
          <w:ilvl w:val="0"/>
          <w:numId w:val="14"/>
        </w:numPr>
        <w:spacing w:before="144" w:after="144" w:line="360" w:lineRule="auto"/>
        <w:outlineLvl w:val="3"/>
        <w:rPr>
          <w:rFonts w:eastAsia="Times New Roman" w:cs="Times New Roman"/>
          <w:bCs/>
          <w:szCs w:val="24"/>
        </w:rPr>
      </w:pPr>
      <w:r>
        <w:rPr>
          <w:rFonts w:eastAsia="Times New Roman" w:cs="Times New Roman"/>
          <w:bCs/>
          <w:szCs w:val="24"/>
        </w:rPr>
        <w:t>H</w:t>
      </w:r>
      <w:r w:rsidR="00F042DD" w:rsidRPr="00F042DD">
        <w:rPr>
          <w:rFonts w:eastAsia="Times New Roman" w:cs="Times New Roman"/>
          <w:bCs/>
          <w:szCs w:val="24"/>
        </w:rPr>
        <w:t>ệ thống hiển thị thông báo đã phân quyền thành công</w:t>
      </w:r>
    </w:p>
    <w:bookmarkEnd w:id="3"/>
    <w:bookmarkEnd w:id="4"/>
    <w:p w:rsidR="00F042DD" w:rsidRDefault="00F042DD" w:rsidP="00F042DD">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B44793" w:rsidRDefault="00B44793" w:rsidP="00B44793">
      <w:pPr>
        <w:pStyle w:val="ListParagraph"/>
        <w:numPr>
          <w:ilvl w:val="0"/>
          <w:numId w:val="30"/>
        </w:numPr>
        <w:spacing w:before="144" w:after="144" w:line="360" w:lineRule="auto"/>
        <w:outlineLvl w:val="3"/>
        <w:rPr>
          <w:rFonts w:eastAsia="Times New Roman" w:cs="Times New Roman"/>
          <w:bCs/>
          <w:szCs w:val="24"/>
        </w:rPr>
      </w:pPr>
      <w:r>
        <w:rPr>
          <w:rFonts w:eastAsia="Times New Roman" w:cs="Times New Roman"/>
          <w:bCs/>
          <w:szCs w:val="24"/>
        </w:rPr>
        <w:lastRenderedPageBreak/>
        <w:t>Hệ thống kiểm tra thông tin nhập</w:t>
      </w:r>
      <w:r>
        <w:rPr>
          <w:rFonts w:eastAsia="Times New Roman" w:cs="Times New Roman"/>
          <w:bCs/>
          <w:szCs w:val="24"/>
        </w:rPr>
        <w:t xml:space="preserve"> không</w:t>
      </w:r>
      <w:r>
        <w:rPr>
          <w:rFonts w:eastAsia="Times New Roman" w:cs="Times New Roman"/>
          <w:bCs/>
          <w:szCs w:val="24"/>
        </w:rPr>
        <w:t xml:space="preserve"> hợp lý.</w:t>
      </w:r>
    </w:p>
    <w:p w:rsidR="00B44793" w:rsidRPr="00F042DD" w:rsidRDefault="00B44793" w:rsidP="00B44793">
      <w:pPr>
        <w:pStyle w:val="ListParagraph"/>
        <w:numPr>
          <w:ilvl w:val="0"/>
          <w:numId w:val="30"/>
        </w:numPr>
        <w:spacing w:before="144" w:after="144" w:line="360" w:lineRule="auto"/>
        <w:outlineLvl w:val="3"/>
        <w:rPr>
          <w:rFonts w:eastAsia="Times New Roman" w:cs="Times New Roman"/>
          <w:bCs/>
          <w:szCs w:val="24"/>
        </w:rPr>
      </w:pPr>
      <w:r>
        <w:rPr>
          <w:rFonts w:eastAsia="Times New Roman" w:cs="Times New Roman"/>
          <w:bCs/>
          <w:szCs w:val="24"/>
        </w:rPr>
        <w:t xml:space="preserve">Hệ thống </w:t>
      </w:r>
      <w:r>
        <w:rPr>
          <w:rFonts w:eastAsia="Times New Roman" w:cs="Times New Roman"/>
          <w:bCs/>
          <w:szCs w:val="24"/>
        </w:rPr>
        <w:t>thông báo thông tin không hợp lý</w:t>
      </w:r>
      <w:r>
        <w:rPr>
          <w:rFonts w:eastAsia="Times New Roman" w:cs="Times New Roman"/>
          <w:bCs/>
          <w:szCs w:val="24"/>
        </w:rPr>
        <w:t>.</w:t>
      </w:r>
    </w:p>
    <w:p w:rsidR="00B44793" w:rsidRPr="00F042DD" w:rsidRDefault="00B44793" w:rsidP="00B44793">
      <w:pPr>
        <w:pStyle w:val="ListParagraph"/>
        <w:numPr>
          <w:ilvl w:val="0"/>
          <w:numId w:val="30"/>
        </w:numPr>
        <w:spacing w:before="144" w:after="144" w:line="360" w:lineRule="auto"/>
        <w:outlineLvl w:val="3"/>
        <w:rPr>
          <w:rFonts w:eastAsia="Times New Roman" w:cs="Times New Roman"/>
          <w:bCs/>
          <w:szCs w:val="24"/>
        </w:rPr>
      </w:pPr>
      <w:r>
        <w:rPr>
          <w:rFonts w:eastAsia="Times New Roman" w:cs="Times New Roman"/>
          <w:bCs/>
          <w:szCs w:val="24"/>
        </w:rPr>
        <w:t>H</w:t>
      </w:r>
      <w:r w:rsidRPr="00F042DD">
        <w:rPr>
          <w:rFonts w:eastAsia="Times New Roman" w:cs="Times New Roman"/>
          <w:bCs/>
          <w:szCs w:val="24"/>
        </w:rPr>
        <w:t xml:space="preserve">ệ thống </w:t>
      </w:r>
      <w:r w:rsidR="004C4340">
        <w:rPr>
          <w:rFonts w:eastAsia="Times New Roman" w:cs="Times New Roman"/>
          <w:bCs/>
          <w:szCs w:val="24"/>
        </w:rPr>
        <w:t>hỏi có phân quyền tiếp không, nếu nhân viên chọn có, hệ thống quay lại bước 1. Nếu chọn không, hệ thống thoát chức năng</w:t>
      </w:r>
      <w:r w:rsidR="00790A08">
        <w:rPr>
          <w:rFonts w:eastAsia="Times New Roman" w:cs="Times New Roman"/>
          <w:bCs/>
          <w:szCs w:val="24"/>
        </w:rPr>
        <w:t>.</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F042DD" w:rsidRPr="00F042DD" w:rsidRDefault="00F042DD" w:rsidP="00F042D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F042DD" w:rsidRPr="00F042DD" w:rsidRDefault="00790A08" w:rsidP="00F042DD">
      <w:pPr>
        <w:spacing w:before="144" w:after="144" w:line="360" w:lineRule="auto"/>
        <w:ind w:left="720"/>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Hệ thống đang chở ở màn hình quản lý tài khoản.</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F042DD" w:rsidRPr="00F042DD" w:rsidRDefault="00F042DD" w:rsidP="00F042DD">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Nếu cập nhật thành công, hệ thống  ghi nhận sự thay đổi về quyền vào cơ sở dữ liệu</w:t>
      </w:r>
      <w:r w:rsidR="00632FBD">
        <w:rPr>
          <w:rFonts w:ascii="Times New Roman" w:eastAsia="Times New Roman" w:hAnsi="Times New Roman" w:cs="Times New Roman"/>
          <w:bCs/>
          <w:sz w:val="24"/>
          <w:szCs w:val="24"/>
        </w:rPr>
        <w:t>.</w:t>
      </w:r>
    </w:p>
    <w:p w:rsidR="00F042DD" w:rsidRPr="00F042DD" w:rsidRDefault="00F042DD" w:rsidP="00F042DD">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F042DD" w:rsidRPr="00F042DD" w:rsidRDefault="00F042DD" w:rsidP="00F042D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71087B" w:rsidRPr="00F042DD" w:rsidRDefault="0071087B" w:rsidP="0071087B">
      <w:pPr>
        <w:pStyle w:val="Heading1"/>
        <w:numPr>
          <w:ilvl w:val="0"/>
          <w:numId w:val="13"/>
        </w:numPr>
        <w:spacing w:line="360" w:lineRule="auto"/>
        <w:rPr>
          <w:rFonts w:cs="Times New Roman"/>
          <w:sz w:val="24"/>
          <w:szCs w:val="24"/>
        </w:rPr>
      </w:pPr>
      <w:r w:rsidRPr="00F042DD">
        <w:rPr>
          <w:rFonts w:cs="Times New Roman"/>
          <w:sz w:val="24"/>
          <w:szCs w:val="24"/>
        </w:rPr>
        <w:t>Đặc tả Use-case “</w:t>
      </w:r>
      <w:r w:rsidR="00EF5148">
        <w:rPr>
          <w:rFonts w:cs="Times New Roman"/>
          <w:sz w:val="24"/>
          <w:szCs w:val="24"/>
        </w:rPr>
        <w:t>Cấp phát tài khoản</w:t>
      </w:r>
      <w:r w:rsidRPr="00F042DD">
        <w:rPr>
          <w:rFonts w:cs="Times New Roman"/>
          <w:sz w:val="24"/>
          <w:szCs w:val="24"/>
        </w:rPr>
        <w:t>”</w:t>
      </w:r>
      <w:r w:rsidR="00AC6414">
        <w:rPr>
          <w:rFonts w:cs="Times New Roman"/>
          <w:sz w:val="24"/>
          <w:szCs w:val="24"/>
        </w:rPr>
        <w:t>- thu hồi</w:t>
      </w:r>
      <w:r w:rsidR="00EF5148">
        <w:rPr>
          <w:rFonts w:cs="Times New Roman"/>
          <w:sz w:val="24"/>
          <w:szCs w:val="24"/>
        </w:rPr>
        <w:t xml:space="preserve">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71087B" w:rsidRPr="00F042DD" w:rsidRDefault="00EF5148" w:rsidP="0071087B">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quản trị hệ thống thực hiện</w:t>
      </w:r>
      <w:r w:rsidR="00AC6414">
        <w:rPr>
          <w:rFonts w:eastAsia="Times New Roman" w:cs="Times New Roman"/>
          <w:bCs/>
          <w:szCs w:val="24"/>
        </w:rPr>
        <w:t xml:space="preserve"> thu hồi</w:t>
      </w:r>
      <w:r w:rsidR="00F34474">
        <w:rPr>
          <w:rFonts w:eastAsia="Times New Roman" w:cs="Times New Roman"/>
          <w:bCs/>
          <w:szCs w:val="24"/>
        </w:rPr>
        <w:t xml:space="preserve"> tài khoản trong usecase</w:t>
      </w:r>
      <w:r>
        <w:rPr>
          <w:rFonts w:eastAsia="Times New Roman" w:cs="Times New Roman"/>
          <w:bCs/>
          <w:szCs w:val="24"/>
        </w:rPr>
        <w:t xml:space="preserve"> cấp phát </w:t>
      </w:r>
      <w:r w:rsidR="0039111E">
        <w:rPr>
          <w:rFonts w:eastAsia="Times New Roman" w:cs="Times New Roman"/>
          <w:bCs/>
          <w:szCs w:val="24"/>
        </w:rPr>
        <w:t xml:space="preserve"> tài khoản người dùng.</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71087B" w:rsidRPr="00F042DD" w:rsidRDefault="0071087B" w:rsidP="0071087B">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39111E" w:rsidRDefault="003911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 xml:space="preserve">Nhân viên quản trị </w:t>
      </w:r>
      <w:r w:rsidR="0067421E">
        <w:rPr>
          <w:rFonts w:eastAsia="Times New Roman" w:cs="Times New Roman"/>
          <w:bCs/>
          <w:szCs w:val="24"/>
        </w:rPr>
        <w:t>nhập tài khoản cần xóa</w:t>
      </w:r>
      <w:r>
        <w:rPr>
          <w:rFonts w:eastAsia="Times New Roman" w:cs="Times New Roman"/>
          <w:bCs/>
          <w:szCs w:val="24"/>
        </w:rPr>
        <w:t>.</w:t>
      </w:r>
    </w:p>
    <w:p w:rsidR="0039111E" w:rsidRDefault="003911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tin hợp lệ.</w:t>
      </w:r>
    </w:p>
    <w:p w:rsidR="0039111E" w:rsidRDefault="006742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Hệ thống thực hiện xóa tài khoản trong</w:t>
      </w:r>
      <w:r w:rsidR="0039111E">
        <w:rPr>
          <w:rFonts w:eastAsia="Times New Roman" w:cs="Times New Roman"/>
          <w:bCs/>
          <w:szCs w:val="24"/>
        </w:rPr>
        <w:t xml:space="preserve"> hệ thống.</w:t>
      </w:r>
    </w:p>
    <w:p w:rsidR="0071087B" w:rsidRPr="0039111E" w:rsidRDefault="0067421E" w:rsidP="0039111E">
      <w:pPr>
        <w:pStyle w:val="ListParagraph"/>
        <w:numPr>
          <w:ilvl w:val="0"/>
          <w:numId w:val="16"/>
        </w:numPr>
        <w:spacing w:before="144" w:after="144" w:line="360" w:lineRule="auto"/>
        <w:outlineLvl w:val="3"/>
        <w:rPr>
          <w:rFonts w:eastAsia="Times New Roman" w:cs="Times New Roman"/>
          <w:bCs/>
          <w:szCs w:val="24"/>
        </w:rPr>
      </w:pPr>
      <w:r>
        <w:rPr>
          <w:rFonts w:eastAsia="Times New Roman" w:cs="Times New Roman"/>
          <w:bCs/>
          <w:szCs w:val="24"/>
        </w:rPr>
        <w:t>Thông báo xóa</w:t>
      </w:r>
      <w:r w:rsidR="0039111E">
        <w:rPr>
          <w:rFonts w:eastAsia="Times New Roman" w:cs="Times New Roman"/>
          <w:bCs/>
          <w:szCs w:val="24"/>
        </w:rPr>
        <w:t xml:space="preserve"> tài khoản thành công.</w:t>
      </w:r>
    </w:p>
    <w:p w:rsidR="0071087B" w:rsidRPr="00F042DD" w:rsidRDefault="0071087B" w:rsidP="0071087B">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4D51FD" w:rsidRDefault="004D51FD" w:rsidP="004D51FD">
      <w:pPr>
        <w:pStyle w:val="ListParagraph"/>
        <w:numPr>
          <w:ilvl w:val="0"/>
          <w:numId w:val="17"/>
        </w:numPr>
        <w:spacing w:before="144" w:after="144" w:line="360" w:lineRule="auto"/>
        <w:ind w:left="1440"/>
        <w:outlineLvl w:val="3"/>
        <w:rPr>
          <w:rFonts w:eastAsia="Times New Roman" w:cs="Times New Roman"/>
          <w:bCs/>
          <w:szCs w:val="24"/>
        </w:rPr>
      </w:pPr>
      <w:r>
        <w:rPr>
          <w:rFonts w:eastAsia="Times New Roman" w:cs="Times New Roman"/>
          <w:bCs/>
          <w:szCs w:val="24"/>
        </w:rPr>
        <w:t>Hệ thống kiểm tra thông tin không hợp lệ.</w:t>
      </w:r>
    </w:p>
    <w:p w:rsidR="004D51FD" w:rsidRDefault="004D51FD" w:rsidP="004D51FD">
      <w:pPr>
        <w:pStyle w:val="ListParagraph"/>
        <w:numPr>
          <w:ilvl w:val="0"/>
          <w:numId w:val="17"/>
        </w:numPr>
        <w:spacing w:before="144" w:after="144" w:line="360" w:lineRule="auto"/>
        <w:ind w:left="1440"/>
        <w:outlineLvl w:val="3"/>
        <w:rPr>
          <w:rFonts w:eastAsia="Times New Roman" w:cs="Times New Roman"/>
          <w:bCs/>
          <w:szCs w:val="24"/>
        </w:rPr>
      </w:pPr>
      <w:r>
        <w:rPr>
          <w:rFonts w:eastAsia="Times New Roman" w:cs="Times New Roman"/>
          <w:bCs/>
          <w:szCs w:val="24"/>
        </w:rPr>
        <w:t xml:space="preserve">Thông báo thông tin không hợp lệ và </w:t>
      </w:r>
      <w:r w:rsidR="0067421E">
        <w:rPr>
          <w:rFonts w:eastAsia="Times New Roman" w:cs="Times New Roman"/>
          <w:bCs/>
          <w:szCs w:val="24"/>
        </w:rPr>
        <w:t>hỏi người dùng có thực hiện xóa</w:t>
      </w:r>
      <w:r>
        <w:rPr>
          <w:rFonts w:eastAsia="Times New Roman" w:cs="Times New Roman"/>
          <w:bCs/>
          <w:szCs w:val="24"/>
        </w:rPr>
        <w:t xml:space="preserve"> không.</w:t>
      </w:r>
    </w:p>
    <w:p w:rsidR="0071087B" w:rsidRPr="004D51FD" w:rsidRDefault="004D51FD" w:rsidP="004D51FD">
      <w:pPr>
        <w:pStyle w:val="ListParagraph"/>
        <w:numPr>
          <w:ilvl w:val="0"/>
          <w:numId w:val="17"/>
        </w:numPr>
        <w:spacing w:before="144" w:after="144" w:line="360" w:lineRule="auto"/>
        <w:ind w:left="1440"/>
        <w:outlineLvl w:val="3"/>
        <w:rPr>
          <w:rFonts w:eastAsia="Times New Roman" w:cs="Times New Roman"/>
          <w:bCs/>
          <w:szCs w:val="24"/>
        </w:rPr>
      </w:pPr>
      <w:r>
        <w:rPr>
          <w:rFonts w:eastAsia="Times New Roman" w:cs="Times New Roman"/>
          <w:bCs/>
          <w:szCs w:val="24"/>
        </w:rPr>
        <w:t>Nhân viên quản trị chọn có: hệ thống quay lại bước 1. Nhân viên quản trị chọn không, hệ thống thoát chức năng, quay về màn hình quản lý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71087B" w:rsidRPr="00F042DD" w:rsidRDefault="0071087B" w:rsidP="007108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lastRenderedPageBreak/>
        <w:t>Không có</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70265" w:rsidRPr="00E70265" w:rsidRDefault="00E70265" w:rsidP="00E70265">
      <w:pPr>
        <w:spacing w:before="144" w:after="144" w:line="360" w:lineRule="auto"/>
        <w:ind w:left="720"/>
        <w:outlineLvl w:val="2"/>
        <w:rPr>
          <w:ins w:id="5" w:author="THANHTHAO" w:date="2012-03-22T09:21:00Z"/>
          <w:rFonts w:ascii="Times New Roman" w:eastAsia="Times New Roman" w:hAnsi="Times New Roman" w:cs="Times New Roman"/>
          <w:b/>
          <w:bCs/>
          <w:sz w:val="24"/>
          <w:szCs w:val="24"/>
        </w:rPr>
      </w:pPr>
      <w:r w:rsidRPr="00E70265">
        <w:rPr>
          <w:rFonts w:ascii="Times New Roman" w:eastAsia="Times New Roman" w:hAnsi="Times New Roman" w:cs="Times New Roman"/>
          <w:bCs/>
          <w:sz w:val="24"/>
          <w:szCs w:val="24"/>
        </w:rPr>
        <w:t>Hệ thống đang ở chức năng quản lý tài khoản.</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71087B" w:rsidRPr="00F042DD" w:rsidRDefault="0071087B" w:rsidP="0071087B">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t>Nếu cập nhật thành công, hệ thống  ghi nhận sự thay đổi về quyền vào cơ sở dữ liệu</w:t>
      </w:r>
    </w:p>
    <w:p w:rsidR="0071087B" w:rsidRPr="00F042DD" w:rsidRDefault="0071087B" w:rsidP="0071087B">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71087B" w:rsidRPr="00F042DD" w:rsidRDefault="0071087B" w:rsidP="0071087B">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D97646" w:rsidRPr="00F042DD" w:rsidRDefault="00D97646" w:rsidP="00D97646">
      <w:pPr>
        <w:pStyle w:val="Heading1"/>
        <w:numPr>
          <w:ilvl w:val="0"/>
          <w:numId w:val="13"/>
        </w:numPr>
        <w:spacing w:line="360" w:lineRule="auto"/>
        <w:rPr>
          <w:rFonts w:cs="Times New Roman"/>
          <w:sz w:val="24"/>
          <w:szCs w:val="24"/>
        </w:rPr>
      </w:pPr>
      <w:r w:rsidRPr="00F042DD">
        <w:rPr>
          <w:rFonts w:cs="Times New Roman"/>
          <w:sz w:val="24"/>
          <w:szCs w:val="24"/>
        </w:rPr>
        <w:t>Đặc tả Use-case “</w:t>
      </w:r>
      <w:r>
        <w:rPr>
          <w:rFonts w:cs="Times New Roman"/>
          <w:sz w:val="24"/>
          <w:szCs w:val="24"/>
        </w:rPr>
        <w:t>Cấp phát tài khoản</w:t>
      </w:r>
      <w:r w:rsidRPr="00F042DD">
        <w:rPr>
          <w:rFonts w:cs="Times New Roman"/>
          <w:sz w:val="24"/>
          <w:szCs w:val="24"/>
        </w:rPr>
        <w:t>”</w:t>
      </w:r>
      <w:r w:rsidR="00632FBD">
        <w:rPr>
          <w:rFonts w:cs="Times New Roman"/>
          <w:sz w:val="24"/>
          <w:szCs w:val="24"/>
        </w:rPr>
        <w:t>- thêm tài khoản</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Tóm tắt</w:t>
      </w:r>
    </w:p>
    <w:p w:rsidR="00D97646" w:rsidRPr="00F042DD" w:rsidRDefault="00D97646" w:rsidP="00D9764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quả</w:t>
      </w:r>
      <w:r w:rsidR="00AC6414">
        <w:rPr>
          <w:rFonts w:eastAsia="Times New Roman" w:cs="Times New Roman"/>
          <w:bCs/>
          <w:szCs w:val="24"/>
        </w:rPr>
        <w:t>n trị hệ thống thực hiện thêm</w:t>
      </w:r>
      <w:r>
        <w:rPr>
          <w:rFonts w:eastAsia="Times New Roman" w:cs="Times New Roman"/>
          <w:bCs/>
          <w:szCs w:val="24"/>
        </w:rPr>
        <w:t xml:space="preserve"> tài khoản người dùng.</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Dòng sự kiện</w:t>
      </w:r>
    </w:p>
    <w:p w:rsidR="00D97646" w:rsidRPr="00F042DD" w:rsidRDefault="00D97646" w:rsidP="00D97646">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Nhân viên quản trị nhập thông tin cá nhân người cần thêm tài khoản.</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Nhân viên nhập usename, password cho người được cấp phát.</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tin hợp lệ.</w:t>
      </w:r>
    </w:p>
    <w:p w:rsidR="00D97646"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Hệ thống thực hiện thêm tài khoản vào hệ thống.</w:t>
      </w:r>
    </w:p>
    <w:p w:rsidR="00D97646" w:rsidRPr="0039111E" w:rsidRDefault="00D97646" w:rsidP="00455244">
      <w:pPr>
        <w:pStyle w:val="ListParagraph"/>
        <w:numPr>
          <w:ilvl w:val="0"/>
          <w:numId w:val="26"/>
        </w:numPr>
        <w:spacing w:before="144" w:after="144" w:line="360" w:lineRule="auto"/>
        <w:outlineLvl w:val="3"/>
        <w:rPr>
          <w:rFonts w:eastAsia="Times New Roman" w:cs="Times New Roman"/>
          <w:bCs/>
          <w:szCs w:val="24"/>
        </w:rPr>
      </w:pPr>
      <w:r>
        <w:rPr>
          <w:rFonts w:eastAsia="Times New Roman" w:cs="Times New Roman"/>
          <w:bCs/>
          <w:szCs w:val="24"/>
        </w:rPr>
        <w:t>Thông báo thêm tài khoản thành công.</w:t>
      </w:r>
    </w:p>
    <w:p w:rsidR="00D97646" w:rsidRPr="00F042DD" w:rsidRDefault="00D97646" w:rsidP="00D97646">
      <w:pPr>
        <w:pStyle w:val="ListParagraph"/>
        <w:numPr>
          <w:ilvl w:val="2"/>
          <w:numId w:val="13"/>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D97646" w:rsidRDefault="00D97646" w:rsidP="00455244">
      <w:pPr>
        <w:pStyle w:val="ListParagraph"/>
        <w:numPr>
          <w:ilvl w:val="0"/>
          <w:numId w:val="27"/>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tin không hợp lệ.</w:t>
      </w:r>
    </w:p>
    <w:p w:rsidR="00D97646" w:rsidRDefault="00D97646" w:rsidP="00455244">
      <w:pPr>
        <w:pStyle w:val="ListParagraph"/>
        <w:numPr>
          <w:ilvl w:val="0"/>
          <w:numId w:val="27"/>
        </w:numPr>
        <w:spacing w:before="144" w:after="144" w:line="360" w:lineRule="auto"/>
        <w:outlineLvl w:val="3"/>
        <w:rPr>
          <w:rFonts w:eastAsia="Times New Roman" w:cs="Times New Roman"/>
          <w:bCs/>
          <w:szCs w:val="24"/>
        </w:rPr>
      </w:pPr>
      <w:r>
        <w:rPr>
          <w:rFonts w:eastAsia="Times New Roman" w:cs="Times New Roman"/>
          <w:bCs/>
          <w:szCs w:val="24"/>
        </w:rPr>
        <w:t>Thông báo thông tin không hợp lệ và hỏi người dùng có thực hiện thêm không.</w:t>
      </w:r>
    </w:p>
    <w:p w:rsidR="00D97646" w:rsidRPr="004D51FD" w:rsidRDefault="00D97646" w:rsidP="00455244">
      <w:pPr>
        <w:pStyle w:val="ListParagraph"/>
        <w:numPr>
          <w:ilvl w:val="0"/>
          <w:numId w:val="27"/>
        </w:numPr>
        <w:spacing w:before="144" w:after="144" w:line="360" w:lineRule="auto"/>
        <w:outlineLvl w:val="3"/>
        <w:rPr>
          <w:rFonts w:eastAsia="Times New Roman" w:cs="Times New Roman"/>
          <w:bCs/>
          <w:szCs w:val="24"/>
        </w:rPr>
      </w:pPr>
      <w:r>
        <w:rPr>
          <w:rFonts w:eastAsia="Times New Roman" w:cs="Times New Roman"/>
          <w:bCs/>
          <w:szCs w:val="24"/>
        </w:rPr>
        <w:t>Nhân viên quản trị chọn có: hệ thống quay lại bước 1. Nhân viên quản trị chọn không, hệ thống thoát chức năng, quay về màn hình quản lý tài khoản.</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Các yêu cầu đặc biệt</w:t>
      </w:r>
    </w:p>
    <w:p w:rsidR="00D97646" w:rsidRPr="00F042DD" w:rsidRDefault="00D97646" w:rsidP="00D9764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D97646" w:rsidRPr="00E70265" w:rsidRDefault="00D97646" w:rsidP="00D97646">
      <w:pPr>
        <w:spacing w:before="144" w:after="144" w:line="360" w:lineRule="auto"/>
        <w:ind w:left="720"/>
        <w:outlineLvl w:val="2"/>
        <w:rPr>
          <w:ins w:id="6" w:author="THANHTHAO" w:date="2012-03-22T09:21:00Z"/>
          <w:rFonts w:ascii="Times New Roman" w:eastAsia="Times New Roman" w:hAnsi="Times New Roman" w:cs="Times New Roman"/>
          <w:b/>
          <w:bCs/>
          <w:sz w:val="24"/>
          <w:szCs w:val="24"/>
        </w:rPr>
      </w:pPr>
      <w:r w:rsidRPr="00E70265">
        <w:rPr>
          <w:rFonts w:ascii="Times New Roman" w:eastAsia="Times New Roman" w:hAnsi="Times New Roman" w:cs="Times New Roman"/>
          <w:bCs/>
          <w:sz w:val="24"/>
          <w:szCs w:val="24"/>
        </w:rPr>
        <w:t>Hệ thống đang ở chức năng quản lý tài khoản.</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D97646" w:rsidRPr="00F042DD" w:rsidRDefault="00D97646" w:rsidP="00D97646">
      <w:pPr>
        <w:spacing w:before="144" w:after="144" w:line="360" w:lineRule="auto"/>
        <w:ind w:left="720"/>
        <w:outlineLvl w:val="2"/>
        <w:rPr>
          <w:rFonts w:ascii="Times New Roman" w:eastAsia="Times New Roman" w:hAnsi="Times New Roman" w:cs="Times New Roman"/>
          <w:bCs/>
          <w:sz w:val="24"/>
          <w:szCs w:val="24"/>
        </w:rPr>
      </w:pPr>
      <w:r w:rsidRPr="00F042DD">
        <w:rPr>
          <w:rFonts w:ascii="Times New Roman" w:eastAsia="Times New Roman" w:hAnsi="Times New Roman" w:cs="Times New Roman"/>
          <w:bCs/>
          <w:sz w:val="24"/>
          <w:szCs w:val="24"/>
        </w:rPr>
        <w:lastRenderedPageBreak/>
        <w:t>Nếu cập nhật thành công, hệ thống  ghi nhận sự thay đổi về quyền vào cơ sở dữ liệu</w:t>
      </w:r>
    </w:p>
    <w:p w:rsidR="00D97646" w:rsidRPr="00F042DD" w:rsidRDefault="00D97646" w:rsidP="00D97646">
      <w:pPr>
        <w:pStyle w:val="ListParagraph"/>
        <w:numPr>
          <w:ilvl w:val="1"/>
          <w:numId w:val="13"/>
        </w:numPr>
        <w:spacing w:before="144" w:after="144" w:line="360" w:lineRule="auto"/>
        <w:outlineLvl w:val="2"/>
        <w:rPr>
          <w:rFonts w:eastAsia="Times New Roman" w:cs="Times New Roman"/>
          <w:b/>
          <w:bCs/>
          <w:szCs w:val="24"/>
        </w:rPr>
      </w:pPr>
      <w:r w:rsidRPr="00F042DD">
        <w:rPr>
          <w:rFonts w:eastAsia="Times New Roman" w:cs="Times New Roman"/>
          <w:b/>
          <w:bCs/>
          <w:szCs w:val="24"/>
        </w:rPr>
        <w:t>Điểm mở rộng</w:t>
      </w:r>
    </w:p>
    <w:p w:rsidR="00D97646" w:rsidRPr="00F042DD" w:rsidRDefault="00D97646" w:rsidP="00D9764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A161B6" w:rsidRPr="00A161B6" w:rsidRDefault="00A161B6" w:rsidP="00A161B6">
      <w:pPr>
        <w:keepNext/>
        <w:keepLines/>
        <w:numPr>
          <w:ilvl w:val="0"/>
          <w:numId w:val="13"/>
        </w:numPr>
        <w:spacing w:before="480" w:after="0" w:line="360" w:lineRule="auto"/>
        <w:outlineLvl w:val="0"/>
        <w:rPr>
          <w:rFonts w:ascii="Times New Roman" w:eastAsiaTheme="majorEastAsia" w:hAnsi="Times New Roman" w:cstheme="majorBidi"/>
          <w:b/>
          <w:bCs/>
          <w:color w:val="365F91" w:themeColor="accent1" w:themeShade="BF"/>
          <w:sz w:val="28"/>
          <w:szCs w:val="28"/>
        </w:rPr>
      </w:pPr>
      <w:r w:rsidRPr="00A161B6">
        <w:rPr>
          <w:rFonts w:ascii="Times New Roman" w:eastAsiaTheme="majorEastAsia" w:hAnsi="Times New Roman" w:cstheme="majorBidi"/>
          <w:b/>
          <w:bCs/>
          <w:color w:val="365F91" w:themeColor="accent1" w:themeShade="BF"/>
          <w:sz w:val="28"/>
          <w:szCs w:val="28"/>
        </w:rPr>
        <w:t>Đặc tả Use-case “Thanh toán hóa đơn” – Nhập hóa đơn</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Tóm tắt</w:t>
      </w:r>
    </w:p>
    <w:p w:rsidR="00A161B6" w:rsidRPr="00A161B6" w:rsidRDefault="00A161B6" w:rsidP="00A161B6">
      <w:pPr>
        <w:spacing w:before="144" w:after="144" w:line="360" w:lineRule="auto"/>
        <w:ind w:left="792"/>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Nhân viên thu ngân thực hiện nhập hóa đơn khi người dùng đã gọi món ăn</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Dòng sự kiện</w:t>
      </w:r>
    </w:p>
    <w:p w:rsidR="00A161B6" w:rsidRPr="00A161B6" w:rsidRDefault="00A161B6" w:rsidP="00A161B6">
      <w:pPr>
        <w:numPr>
          <w:ilvl w:val="2"/>
          <w:numId w:val="13"/>
        </w:numPr>
        <w:spacing w:before="144" w:after="144" w:line="360" w:lineRule="auto"/>
        <w:contextualSpacing/>
        <w:outlineLvl w:val="3"/>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Dòng sự kiện chính</w:t>
      </w:r>
    </w:p>
    <w:p w:rsidR="00A161B6" w:rsidRPr="00A161B6" w:rsidRDefault="007C0A7A"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Hệ thống yêu cầu người dùng nhập thông tin hóa đơn.</w:t>
      </w:r>
    </w:p>
    <w:p w:rsidR="00A161B6" w:rsidRPr="00A161B6" w:rsidRDefault="007C0A7A"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Người dùng nhập thông tin hóa đơn.</w:t>
      </w:r>
    </w:p>
    <w:p w:rsidR="00A161B6" w:rsidRPr="00A161B6" w:rsidRDefault="007C0A7A"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Hệ thống kiểm tra thông tin hóa đơn hợp lệ.</w:t>
      </w:r>
    </w:p>
    <w:p w:rsidR="00A161B6" w:rsidRDefault="007C0A7A"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Hệ thống tạo hóa đơn.</w:t>
      </w:r>
    </w:p>
    <w:p w:rsidR="007C0A7A" w:rsidRPr="00A161B6" w:rsidRDefault="007C0A7A" w:rsidP="00A161B6">
      <w:pPr>
        <w:numPr>
          <w:ilvl w:val="0"/>
          <w:numId w:val="18"/>
        </w:numPr>
        <w:spacing w:before="144" w:after="144" w:line="360" w:lineRule="auto"/>
        <w:contextualSpacing/>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Hệ thống thông báo thành công.</w:t>
      </w:r>
    </w:p>
    <w:p w:rsidR="00A161B6" w:rsidRPr="00A161B6" w:rsidRDefault="00A161B6" w:rsidP="00A161B6">
      <w:pPr>
        <w:numPr>
          <w:ilvl w:val="2"/>
          <w:numId w:val="13"/>
        </w:numPr>
        <w:spacing w:before="144" w:after="144" w:line="360" w:lineRule="auto"/>
        <w:contextualSpacing/>
        <w:outlineLvl w:val="3"/>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Các dòng sự kiện khác</w:t>
      </w:r>
    </w:p>
    <w:p w:rsidR="00A161B6" w:rsidRDefault="00E568D5" w:rsidP="00E568D5">
      <w:pPr>
        <w:numPr>
          <w:ilvl w:val="0"/>
          <w:numId w:val="31"/>
        </w:numPr>
        <w:spacing w:before="144" w:after="144" w:line="360" w:lineRule="auto"/>
        <w:contextualSpacing/>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Hệ thống kiểm tra hóa đơn không hợp lệ.</w:t>
      </w:r>
    </w:p>
    <w:p w:rsidR="00E568D5" w:rsidRDefault="00E568D5" w:rsidP="00E568D5">
      <w:pPr>
        <w:numPr>
          <w:ilvl w:val="0"/>
          <w:numId w:val="31"/>
        </w:numPr>
        <w:spacing w:before="144" w:after="144" w:line="360" w:lineRule="auto"/>
        <w:contextualSpacing/>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Hệ thống thông báo cho người dùng.</w:t>
      </w:r>
    </w:p>
    <w:p w:rsidR="00E568D5" w:rsidRPr="00A161B6" w:rsidRDefault="00E568D5" w:rsidP="00E568D5">
      <w:pPr>
        <w:numPr>
          <w:ilvl w:val="0"/>
          <w:numId w:val="31"/>
        </w:numPr>
        <w:spacing w:before="144" w:after="144" w:line="360" w:lineRule="auto"/>
        <w:contextualSpacing/>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Hệ thống hỏi có muốn tạo hóa đơn không, nếu người dùng muốn tạo lại thì hệ thống quay lại bước 1, nếu không thì hệ thống thoát usecase.</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Các yêu cầu đặc biệt</w:t>
      </w:r>
    </w:p>
    <w:p w:rsidR="00A161B6" w:rsidRPr="00A161B6" w:rsidRDefault="00A161B6" w:rsidP="00A161B6">
      <w:pPr>
        <w:spacing w:before="144" w:after="144" w:line="360" w:lineRule="auto"/>
        <w:ind w:left="792"/>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Không có</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lang w:val="vi-VN"/>
        </w:rPr>
        <w:t>Trạng thái hệ thống khi bắt đầu thực hiện Use-case</w:t>
      </w:r>
    </w:p>
    <w:p w:rsidR="00A161B6" w:rsidRPr="00A161B6" w:rsidRDefault="0040627C" w:rsidP="00A161B6">
      <w:pPr>
        <w:spacing w:before="144" w:after="144" w:line="360" w:lineRule="auto"/>
        <w:ind w:left="720"/>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Nhân viên thanh toán đăng nhập thành công.</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rPr>
        <w:t>Trạng thái hệ thống sau khi thực hiện Use-case</w:t>
      </w:r>
    </w:p>
    <w:p w:rsidR="00A161B6" w:rsidRPr="00A161B6" w:rsidRDefault="00A161B6" w:rsidP="00A161B6">
      <w:pPr>
        <w:numPr>
          <w:ilvl w:val="3"/>
          <w:numId w:val="20"/>
        </w:numPr>
        <w:spacing w:before="144" w:after="144" w:line="360" w:lineRule="auto"/>
        <w:ind w:left="1170" w:hanging="360"/>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Nếu thành công, hệ thống ghi nhận hóa đơn chưa thanh toán vào cơ sở dữ liệu</w:t>
      </w:r>
    </w:p>
    <w:p w:rsidR="00A161B6" w:rsidRPr="00A161B6" w:rsidRDefault="00A161B6" w:rsidP="00A161B6">
      <w:pPr>
        <w:numPr>
          <w:ilvl w:val="3"/>
          <w:numId w:val="20"/>
        </w:numPr>
        <w:spacing w:before="144" w:after="144" w:line="360" w:lineRule="auto"/>
        <w:ind w:left="1170" w:hanging="360"/>
        <w:contextualSpacing/>
        <w:outlineLvl w:val="2"/>
        <w:rPr>
          <w:rFonts w:ascii="Times New Roman" w:eastAsia="Times New Roman" w:hAnsi="Times New Roman" w:cs="Times New Roman"/>
          <w:bCs/>
          <w:sz w:val="24"/>
          <w:szCs w:val="24"/>
        </w:rPr>
      </w:pPr>
      <w:r w:rsidRPr="00A161B6">
        <w:rPr>
          <w:rFonts w:ascii="Times New Roman" w:eastAsia="Times New Roman" w:hAnsi="Times New Roman" w:cs="Times New Roman"/>
          <w:bCs/>
          <w:sz w:val="24"/>
          <w:szCs w:val="24"/>
        </w:rPr>
        <w:t>Nếu không thành công, hệ thống không thay đổi</w:t>
      </w:r>
    </w:p>
    <w:p w:rsidR="00A161B6" w:rsidRPr="00A161B6" w:rsidRDefault="00A161B6" w:rsidP="00A161B6">
      <w:pPr>
        <w:numPr>
          <w:ilvl w:val="1"/>
          <w:numId w:val="13"/>
        </w:numPr>
        <w:spacing w:before="144" w:after="144" w:line="360" w:lineRule="auto"/>
        <w:contextualSpacing/>
        <w:outlineLvl w:val="2"/>
        <w:rPr>
          <w:rFonts w:ascii="Times New Roman" w:eastAsia="Times New Roman" w:hAnsi="Times New Roman" w:cs="Times New Roman"/>
          <w:b/>
          <w:bCs/>
          <w:sz w:val="24"/>
          <w:szCs w:val="24"/>
        </w:rPr>
      </w:pPr>
      <w:r w:rsidRPr="00A161B6">
        <w:rPr>
          <w:rFonts w:ascii="Times New Roman" w:eastAsia="Times New Roman" w:hAnsi="Times New Roman" w:cs="Times New Roman"/>
          <w:b/>
          <w:bCs/>
          <w:sz w:val="24"/>
          <w:szCs w:val="24"/>
        </w:rPr>
        <w:t>Điểm mở rộng</w:t>
      </w:r>
    </w:p>
    <w:p w:rsidR="00A161B6" w:rsidRPr="00A161B6" w:rsidRDefault="00A161B6" w:rsidP="00A161B6">
      <w:pPr>
        <w:spacing w:line="360" w:lineRule="auto"/>
        <w:ind w:left="720"/>
        <w:rPr>
          <w:rFonts w:ascii="Times New Roman" w:hAnsi="Times New Roman"/>
          <w:sz w:val="24"/>
          <w:szCs w:val="24"/>
        </w:rPr>
      </w:pPr>
      <w:r w:rsidRPr="00A161B6">
        <w:rPr>
          <w:rFonts w:ascii="Times New Roman" w:hAnsi="Times New Roman"/>
          <w:sz w:val="24"/>
          <w:szCs w:val="24"/>
        </w:rPr>
        <w:t>Không có</w:t>
      </w:r>
    </w:p>
    <w:p w:rsidR="00A161B6" w:rsidRDefault="00A161B6" w:rsidP="00A161B6">
      <w:pPr>
        <w:keepNext/>
        <w:keepLines/>
        <w:numPr>
          <w:ilvl w:val="0"/>
          <w:numId w:val="13"/>
        </w:numPr>
        <w:spacing w:before="480" w:after="0" w:line="360" w:lineRule="auto"/>
        <w:outlineLvl w:val="0"/>
        <w:rPr>
          <w:rFonts w:ascii="Times New Roman" w:eastAsiaTheme="majorEastAsia" w:hAnsi="Times New Roman" w:cstheme="majorBidi"/>
          <w:b/>
          <w:bCs/>
          <w:color w:val="365F91" w:themeColor="accent1" w:themeShade="BF"/>
          <w:sz w:val="28"/>
          <w:szCs w:val="28"/>
        </w:rPr>
      </w:pPr>
      <w:r w:rsidRPr="00A161B6">
        <w:rPr>
          <w:rFonts w:ascii="Times New Roman" w:eastAsiaTheme="majorEastAsia" w:hAnsi="Times New Roman" w:cstheme="majorBidi"/>
          <w:b/>
          <w:bCs/>
          <w:color w:val="365F91" w:themeColor="accent1" w:themeShade="BF"/>
          <w:sz w:val="28"/>
          <w:szCs w:val="28"/>
        </w:rPr>
        <w:lastRenderedPageBreak/>
        <w:t xml:space="preserve">Đặc tả Use-case “Thanh toán hóa đơn” – </w:t>
      </w:r>
      <w:r w:rsidR="00B973D8">
        <w:rPr>
          <w:rFonts w:ascii="Times New Roman" w:eastAsiaTheme="majorEastAsia" w:hAnsi="Times New Roman" w:cstheme="majorBidi"/>
          <w:b/>
          <w:bCs/>
          <w:color w:val="365F91" w:themeColor="accent1" w:themeShade="BF"/>
          <w:sz w:val="28"/>
          <w:szCs w:val="28"/>
        </w:rPr>
        <w:t>thanh toán hóa đơn</w:t>
      </w:r>
    </w:p>
    <w:p w:rsidR="008C5D54" w:rsidRPr="008C5D54" w:rsidRDefault="008C5D54" w:rsidP="007636A6">
      <w:pPr>
        <w:pStyle w:val="ListParagraph"/>
        <w:numPr>
          <w:ilvl w:val="0"/>
          <w:numId w:val="29"/>
        </w:numPr>
        <w:spacing w:before="144" w:after="144" w:line="360" w:lineRule="auto"/>
        <w:outlineLvl w:val="2"/>
        <w:rPr>
          <w:rFonts w:eastAsia="Times New Roman" w:cs="Times New Roman"/>
          <w:b/>
          <w:bCs/>
          <w:vanish/>
          <w:szCs w:val="24"/>
          <w:lang w:val="vi-VN"/>
        </w:rPr>
      </w:pPr>
    </w:p>
    <w:p w:rsidR="008C5D54" w:rsidRPr="008C5D54" w:rsidRDefault="008C5D54" w:rsidP="007636A6">
      <w:pPr>
        <w:pStyle w:val="ListParagraph"/>
        <w:numPr>
          <w:ilvl w:val="0"/>
          <w:numId w:val="29"/>
        </w:numPr>
        <w:spacing w:before="144" w:after="144" w:line="360" w:lineRule="auto"/>
        <w:outlineLvl w:val="2"/>
        <w:rPr>
          <w:rFonts w:eastAsia="Times New Roman" w:cs="Times New Roman"/>
          <w:b/>
          <w:bCs/>
          <w:vanish/>
          <w:szCs w:val="24"/>
          <w:lang w:val="vi-VN"/>
        </w:rPr>
      </w:pPr>
    </w:p>
    <w:p w:rsidR="008C5D54" w:rsidRPr="008C5D54" w:rsidRDefault="008C5D54" w:rsidP="007636A6">
      <w:pPr>
        <w:pStyle w:val="ListParagraph"/>
        <w:numPr>
          <w:ilvl w:val="0"/>
          <w:numId w:val="29"/>
        </w:numPr>
        <w:spacing w:before="144" w:after="144" w:line="360" w:lineRule="auto"/>
        <w:outlineLvl w:val="2"/>
        <w:rPr>
          <w:rFonts w:eastAsia="Times New Roman" w:cs="Times New Roman"/>
          <w:b/>
          <w:bCs/>
          <w:vanish/>
          <w:szCs w:val="24"/>
          <w:lang w:val="vi-VN"/>
        </w:rPr>
      </w:pPr>
    </w:p>
    <w:p w:rsidR="008C5D54" w:rsidRPr="008C5D54" w:rsidRDefault="008C5D54" w:rsidP="007636A6">
      <w:pPr>
        <w:pStyle w:val="ListParagraph"/>
        <w:numPr>
          <w:ilvl w:val="0"/>
          <w:numId w:val="29"/>
        </w:numPr>
        <w:spacing w:before="144" w:after="144" w:line="360" w:lineRule="auto"/>
        <w:outlineLvl w:val="2"/>
        <w:rPr>
          <w:rFonts w:eastAsia="Times New Roman" w:cs="Times New Roman"/>
          <w:b/>
          <w:bCs/>
          <w:vanish/>
          <w:szCs w:val="24"/>
          <w:lang w:val="vi-VN"/>
        </w:rPr>
      </w:pPr>
    </w:p>
    <w:p w:rsidR="008C5D54" w:rsidRPr="008C5D54" w:rsidRDefault="008C5D54" w:rsidP="007636A6">
      <w:pPr>
        <w:pStyle w:val="ListParagraph"/>
        <w:numPr>
          <w:ilvl w:val="0"/>
          <w:numId w:val="29"/>
        </w:numPr>
        <w:spacing w:before="144" w:after="144" w:line="360" w:lineRule="auto"/>
        <w:outlineLvl w:val="2"/>
        <w:rPr>
          <w:rFonts w:eastAsia="Times New Roman" w:cs="Times New Roman"/>
          <w:b/>
          <w:bCs/>
          <w:vanish/>
          <w:szCs w:val="24"/>
          <w:lang w:val="vi-VN"/>
        </w:rPr>
      </w:pPr>
    </w:p>
    <w:p w:rsidR="008C5D54" w:rsidRPr="008C5D54" w:rsidRDefault="008C5D54" w:rsidP="007636A6">
      <w:pPr>
        <w:pStyle w:val="ListParagraph"/>
        <w:numPr>
          <w:ilvl w:val="0"/>
          <w:numId w:val="29"/>
        </w:numPr>
        <w:spacing w:before="144" w:after="144" w:line="360" w:lineRule="auto"/>
        <w:outlineLvl w:val="2"/>
        <w:rPr>
          <w:rFonts w:eastAsia="Times New Roman" w:cs="Times New Roman"/>
          <w:b/>
          <w:bCs/>
          <w:vanish/>
          <w:szCs w:val="24"/>
          <w:lang w:val="vi-VN"/>
        </w:rPr>
      </w:pPr>
    </w:p>
    <w:p w:rsidR="008C5D54" w:rsidRPr="00F042DD" w:rsidRDefault="008C5D54" w:rsidP="007636A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8C5D54" w:rsidRPr="00F042DD" w:rsidRDefault="00BF6A87" w:rsidP="008C5D54">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thu ngân thực hiện thanh toán hóa đơn khi khách hàng yêu cầu.</w:t>
      </w:r>
    </w:p>
    <w:p w:rsidR="008C5D54" w:rsidRPr="00F042DD" w:rsidRDefault="008C5D54" w:rsidP="007636A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8C5D54" w:rsidRPr="00F042DD" w:rsidRDefault="008C5D54"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8C5D54" w:rsidRPr="00F042DD" w:rsidRDefault="00E2663F" w:rsidP="00E2663F">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Người dùng nhập chọn hóa đơn cần thanh toán.</w:t>
      </w:r>
    </w:p>
    <w:p w:rsidR="008C5D54" w:rsidRDefault="00E2663F"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Người dùng nhấp chọn chức năng thanh toán.</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Hệ thống tính toán số tiền cần trả và hiển thị thông tin hóa đơn lên cho người dùng(bao gồm cả giá cả và các món ăn).</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Người dùng điền vào số tiền khách trả.</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Người dùng nhấp chọn thanh toán.</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Hệ thống kiểm tra thông số nhập vào và tính toán số tiền hoàn lại cho khách hàng.</w:t>
      </w:r>
    </w:p>
    <w:p w:rsidR="001355A6"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Hệ thống ghi nhận thông tin hóa đơn đã được thanh toán vào cơ sở dữ liệu.</w:t>
      </w:r>
    </w:p>
    <w:p w:rsidR="001355A6" w:rsidRPr="00F042DD" w:rsidRDefault="001355A6" w:rsidP="001355A6">
      <w:pPr>
        <w:pStyle w:val="ListParagraph"/>
        <w:numPr>
          <w:ilvl w:val="0"/>
          <w:numId w:val="28"/>
        </w:numPr>
        <w:spacing w:before="144" w:after="144" w:line="360" w:lineRule="auto"/>
        <w:outlineLvl w:val="3"/>
        <w:rPr>
          <w:rFonts w:eastAsia="Times New Roman" w:cs="Times New Roman"/>
          <w:bCs/>
          <w:szCs w:val="24"/>
        </w:rPr>
      </w:pPr>
      <w:r>
        <w:rPr>
          <w:rFonts w:eastAsia="Times New Roman" w:cs="Times New Roman"/>
          <w:bCs/>
          <w:szCs w:val="24"/>
        </w:rPr>
        <w:t>Hệ thống hiển thị thông báo thanh toán thành công cho người dùng.</w:t>
      </w:r>
    </w:p>
    <w:p w:rsidR="008C5D54" w:rsidRPr="00F042DD" w:rsidRDefault="008C5D54"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8C5D54" w:rsidRPr="00F042DD" w:rsidRDefault="00C43319" w:rsidP="007636A6">
      <w:pPr>
        <w:pStyle w:val="ListParagraph"/>
        <w:numPr>
          <w:ilvl w:val="4"/>
          <w:numId w:val="29"/>
        </w:numPr>
        <w:spacing w:before="144" w:after="144" w:line="360" w:lineRule="auto"/>
        <w:ind w:left="1440" w:hanging="450"/>
        <w:outlineLvl w:val="3"/>
        <w:rPr>
          <w:rFonts w:eastAsia="Times New Roman" w:cs="Times New Roman"/>
          <w:bCs/>
          <w:szCs w:val="24"/>
        </w:rPr>
      </w:pPr>
      <w:r>
        <w:rPr>
          <w:rFonts w:eastAsia="Times New Roman" w:cs="Times New Roman"/>
          <w:bCs/>
          <w:szCs w:val="24"/>
        </w:rPr>
        <w:t>Nếu thông số không hợp lệ , hệ thống hiển thị thông báo và yêu cầu nhập lại.</w:t>
      </w:r>
    </w:p>
    <w:p w:rsidR="008C5D54" w:rsidRPr="00F042DD" w:rsidRDefault="008C5D54"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8C5D54" w:rsidRPr="00F042DD" w:rsidRDefault="008C5D54" w:rsidP="008C5D54">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8C5D54" w:rsidRPr="00F042DD" w:rsidRDefault="008C5D54"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8C5D54" w:rsidRPr="00F042DD" w:rsidRDefault="008C5D54" w:rsidP="008C5D54">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r w:rsidR="00825D3F">
        <w:rPr>
          <w:rFonts w:eastAsia="Times New Roman" w:cs="Times New Roman"/>
          <w:bCs/>
          <w:szCs w:val="24"/>
        </w:rPr>
        <w:t xml:space="preserve"> thành công với quyển nhân viên thu ngận.</w:t>
      </w:r>
    </w:p>
    <w:p w:rsidR="008C5D54" w:rsidRPr="00F042DD" w:rsidRDefault="008C5D54" w:rsidP="007636A6">
      <w:pPr>
        <w:pStyle w:val="ListParagraph"/>
        <w:numPr>
          <w:ilvl w:val="1"/>
          <w:numId w:val="29"/>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825D3F" w:rsidRDefault="00825D3F" w:rsidP="008C5D54">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Nếu thành công, hệ thống cập nhật cơ sở dữ liệu.</w:t>
      </w:r>
    </w:p>
    <w:p w:rsidR="008C5D54" w:rsidRPr="00F042DD" w:rsidRDefault="00825D3F" w:rsidP="008C5D54">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Nếu không thành công, hệ thống không thay đổi cơ sở dữ liệu.</w:t>
      </w:r>
      <w:r w:rsidR="008C5D54" w:rsidRPr="00F042DD">
        <w:rPr>
          <w:rFonts w:eastAsia="Times New Roman" w:cs="Times New Roman"/>
          <w:bCs/>
          <w:szCs w:val="24"/>
        </w:rPr>
        <w:t xml:space="preserve"> </w:t>
      </w:r>
    </w:p>
    <w:p w:rsidR="008C5D54" w:rsidRPr="00F042DD" w:rsidRDefault="008C5D54"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A02D7B" w:rsidRPr="00F042DD" w:rsidRDefault="000D33AB" w:rsidP="00A02D7B">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Không có.</w:t>
      </w:r>
    </w:p>
    <w:p w:rsidR="00D21798" w:rsidRPr="006B403B" w:rsidRDefault="00D21798" w:rsidP="007636A6">
      <w:pPr>
        <w:pStyle w:val="Heading1"/>
        <w:numPr>
          <w:ilvl w:val="0"/>
          <w:numId w:val="29"/>
        </w:numPr>
        <w:spacing w:line="360" w:lineRule="auto"/>
        <w:rPr>
          <w:rFonts w:cs="Times New Roman"/>
        </w:rPr>
      </w:pPr>
      <w:r w:rsidRPr="006B403B">
        <w:rPr>
          <w:rFonts w:cs="Times New Roman"/>
        </w:rPr>
        <w:t>Đặc tả Use-case “</w:t>
      </w:r>
      <w:r w:rsidR="005C1DE6">
        <w:rPr>
          <w:rFonts w:cs="Times New Roman"/>
        </w:rPr>
        <w:t>Đặt bàn</w:t>
      </w:r>
      <w:r w:rsidRPr="006B403B">
        <w:rPr>
          <w:rFonts w:cs="Times New Roman"/>
        </w:rPr>
        <w:t>”</w:t>
      </w:r>
    </w:p>
    <w:p w:rsidR="00D21798" w:rsidRPr="00F042DD" w:rsidRDefault="00D21798" w:rsidP="007636A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D21798" w:rsidRPr="005C1DE6" w:rsidRDefault="005C1DE6" w:rsidP="005C1DE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đặt bàn cho khách hàng.</w:t>
      </w:r>
    </w:p>
    <w:p w:rsidR="00D21798" w:rsidRPr="00F042DD" w:rsidRDefault="00D21798" w:rsidP="007636A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D21798" w:rsidRPr="00F042DD" w:rsidRDefault="00D21798"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lastRenderedPageBreak/>
        <w:t>Dòng sự kiện chính</w:t>
      </w:r>
    </w:p>
    <w:p w:rsidR="002957FB" w:rsidRDefault="002957FB" w:rsidP="002957FB">
      <w:pPr>
        <w:pStyle w:val="ListParagraph"/>
        <w:numPr>
          <w:ilvl w:val="0"/>
          <w:numId w:val="22"/>
        </w:numPr>
      </w:pPr>
      <w:r>
        <w:t>Người dùng nhấp chọn nhà hàng cần đặt.</w:t>
      </w:r>
    </w:p>
    <w:p w:rsidR="002957FB" w:rsidRDefault="002957FB" w:rsidP="002957FB">
      <w:pPr>
        <w:pStyle w:val="ListParagraph"/>
        <w:numPr>
          <w:ilvl w:val="0"/>
          <w:numId w:val="22"/>
        </w:numPr>
      </w:pPr>
      <w:r>
        <w:t>Người dùng nhấp chọn bàn trống cần đặt</w:t>
      </w:r>
      <w:r w:rsidR="00994116">
        <w:t>.</w:t>
      </w:r>
    </w:p>
    <w:p w:rsidR="002957FB" w:rsidRDefault="002957FB" w:rsidP="002957FB">
      <w:pPr>
        <w:pStyle w:val="ListParagraph"/>
        <w:numPr>
          <w:ilvl w:val="0"/>
          <w:numId w:val="22"/>
        </w:numPr>
      </w:pPr>
      <w:r>
        <w:t>Người dùng nhập thông tin của người cần đặt (dùng khi người đặt bàn trước).</w:t>
      </w:r>
    </w:p>
    <w:p w:rsidR="002957FB" w:rsidRDefault="002957FB" w:rsidP="002957FB">
      <w:pPr>
        <w:pStyle w:val="ListParagraph"/>
        <w:numPr>
          <w:ilvl w:val="0"/>
          <w:numId w:val="22"/>
        </w:numPr>
      </w:pPr>
      <w:r>
        <w:t>Hệ thống tính kiểm tra thông tin.</w:t>
      </w:r>
    </w:p>
    <w:p w:rsidR="002957FB" w:rsidRDefault="002957FB" w:rsidP="002957FB">
      <w:pPr>
        <w:pStyle w:val="ListParagraph"/>
        <w:numPr>
          <w:ilvl w:val="0"/>
          <w:numId w:val="22"/>
        </w:numPr>
      </w:pPr>
      <w:r>
        <w:t>Ghi nhận bạn đặt.</w:t>
      </w:r>
    </w:p>
    <w:p w:rsidR="002957FB" w:rsidRPr="00966EBE" w:rsidRDefault="002957FB" w:rsidP="002957FB">
      <w:pPr>
        <w:pStyle w:val="ListParagraph"/>
        <w:numPr>
          <w:ilvl w:val="0"/>
          <w:numId w:val="22"/>
        </w:numPr>
      </w:pPr>
      <w:r>
        <w:t>Thông báo người dùng đặt thành công.</w:t>
      </w:r>
    </w:p>
    <w:p w:rsidR="00D21798" w:rsidRDefault="00D21798"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DE4DDF" w:rsidRDefault="00DE4DDF" w:rsidP="00DE4DDF">
      <w:pPr>
        <w:pStyle w:val="ListParagraph"/>
        <w:numPr>
          <w:ilvl w:val="0"/>
          <w:numId w:val="23"/>
        </w:numPr>
        <w:spacing w:before="144" w:after="144" w:line="360" w:lineRule="auto"/>
        <w:ind w:left="1440"/>
        <w:outlineLvl w:val="3"/>
        <w:rPr>
          <w:rFonts w:eastAsia="Times New Roman" w:cs="Times New Roman"/>
          <w:bCs/>
          <w:szCs w:val="24"/>
        </w:rPr>
      </w:pPr>
      <w:r>
        <w:rPr>
          <w:rFonts w:eastAsia="Times New Roman" w:cs="Times New Roman"/>
          <w:bCs/>
          <w:szCs w:val="24"/>
        </w:rPr>
        <w:t>Hệ thống kiểm tra thông tin không hợp lệ.</w:t>
      </w:r>
    </w:p>
    <w:p w:rsidR="00994116" w:rsidRDefault="00994116" w:rsidP="00DE4DDF">
      <w:pPr>
        <w:pStyle w:val="ListParagraph"/>
        <w:numPr>
          <w:ilvl w:val="0"/>
          <w:numId w:val="23"/>
        </w:numPr>
        <w:spacing w:before="144" w:after="144" w:line="360" w:lineRule="auto"/>
        <w:ind w:left="1440"/>
        <w:outlineLvl w:val="3"/>
        <w:rPr>
          <w:rFonts w:eastAsia="Times New Roman" w:cs="Times New Roman"/>
          <w:bCs/>
          <w:szCs w:val="24"/>
        </w:rPr>
      </w:pPr>
      <w:r w:rsidRPr="00994116">
        <w:rPr>
          <w:rFonts w:eastAsia="Times New Roman" w:cs="Times New Roman"/>
          <w:bCs/>
          <w:szCs w:val="24"/>
        </w:rPr>
        <w:t>Thoát chức năng.</w:t>
      </w:r>
    </w:p>
    <w:p w:rsidR="00D21798" w:rsidRPr="00F042DD" w:rsidRDefault="00D21798"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D21798" w:rsidRPr="00F042DD" w:rsidRDefault="00D21798" w:rsidP="00D21798">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D21798" w:rsidRPr="00F042DD" w:rsidRDefault="00D21798"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D21798" w:rsidRPr="00F042DD" w:rsidRDefault="00D21798" w:rsidP="00D21798">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r w:rsidR="007C7FB6">
        <w:rPr>
          <w:rFonts w:eastAsia="Times New Roman" w:cs="Times New Roman"/>
          <w:bCs/>
          <w:szCs w:val="24"/>
        </w:rPr>
        <w:t xml:space="preserve"> thành công với quyền nhân viên tiếp tân.</w:t>
      </w:r>
    </w:p>
    <w:p w:rsidR="00D21798" w:rsidRPr="00F042DD" w:rsidRDefault="00D21798" w:rsidP="007636A6">
      <w:pPr>
        <w:pStyle w:val="ListParagraph"/>
        <w:numPr>
          <w:ilvl w:val="1"/>
          <w:numId w:val="29"/>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D21798" w:rsidRPr="00F042DD" w:rsidRDefault="00DF5FB8" w:rsidP="00D21798">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Hệ thống ghi nhận vào cơ sở dữ liệu.</w:t>
      </w:r>
      <w:r w:rsidR="00D21798" w:rsidRPr="00F042DD">
        <w:rPr>
          <w:rFonts w:eastAsia="Times New Roman" w:cs="Times New Roman"/>
          <w:bCs/>
          <w:szCs w:val="24"/>
        </w:rPr>
        <w:t xml:space="preserve"> </w:t>
      </w:r>
    </w:p>
    <w:p w:rsidR="00D21798" w:rsidRPr="00F042DD" w:rsidRDefault="00D21798"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B0603A" w:rsidRDefault="00847353" w:rsidP="008075DB">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Không có.</w:t>
      </w:r>
    </w:p>
    <w:p w:rsidR="005C5F36" w:rsidRPr="006B403B" w:rsidRDefault="005C5F36" w:rsidP="005C5F36">
      <w:pPr>
        <w:pStyle w:val="Heading1"/>
        <w:numPr>
          <w:ilvl w:val="0"/>
          <w:numId w:val="29"/>
        </w:numPr>
        <w:spacing w:line="360" w:lineRule="auto"/>
        <w:rPr>
          <w:rFonts w:cs="Times New Roman"/>
        </w:rPr>
      </w:pPr>
      <w:r w:rsidRPr="006B403B">
        <w:rPr>
          <w:rFonts w:cs="Times New Roman"/>
        </w:rPr>
        <w:t>Đặc tả Use-case “</w:t>
      </w:r>
      <w:r>
        <w:t xml:space="preserve">Tìm kiếm bàn trống tại nhà </w:t>
      </w:r>
      <w:r>
        <w:t>hàng</w:t>
      </w:r>
      <w:r w:rsidRPr="006B403B">
        <w:rPr>
          <w:rFonts w:cs="Times New Roman"/>
        </w:rPr>
        <w:t>”</w:t>
      </w:r>
    </w:p>
    <w:p w:rsidR="005C5F36" w:rsidRPr="00F042DD" w:rsidRDefault="005C5F36" w:rsidP="005C5F3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5C5F36" w:rsidRPr="00966EBE" w:rsidRDefault="005C5F36" w:rsidP="005C5F3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 xml:space="preserve">Nhân viên tiếp tân thực hiện tìm kiếm </w:t>
      </w:r>
      <w:r>
        <w:rPr>
          <w:rFonts w:eastAsia="Times New Roman" w:cs="Times New Roman"/>
          <w:bCs/>
          <w:szCs w:val="24"/>
        </w:rPr>
        <w:t>nhà hàng trống tại nhà hàng của mình</w:t>
      </w:r>
      <w:r>
        <w:rPr>
          <w:rFonts w:eastAsia="Times New Roman" w:cs="Times New Roman"/>
          <w:bCs/>
          <w:szCs w:val="24"/>
        </w:rPr>
        <w:t>.</w:t>
      </w:r>
    </w:p>
    <w:p w:rsidR="005C5F36" w:rsidRPr="00F042DD" w:rsidRDefault="005C5F36" w:rsidP="005C5F3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5C5F36" w:rsidRPr="00F042DD" w:rsidRDefault="005C5F36" w:rsidP="005C5F3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5C5F36" w:rsidRDefault="005C5F36" w:rsidP="005C5F36">
      <w:pPr>
        <w:pStyle w:val="ListParagraph"/>
        <w:numPr>
          <w:ilvl w:val="0"/>
          <w:numId w:val="24"/>
        </w:numPr>
      </w:pPr>
      <w:r>
        <w:t>Hệ thống trình màn hình tìm kiếm bàn trống</w:t>
      </w:r>
      <w:r>
        <w:t>.</w:t>
      </w:r>
    </w:p>
    <w:p w:rsidR="005C5F36" w:rsidRDefault="005C5F36" w:rsidP="005C5F36">
      <w:pPr>
        <w:pStyle w:val="ListParagraph"/>
        <w:numPr>
          <w:ilvl w:val="0"/>
          <w:numId w:val="24"/>
        </w:numPr>
      </w:pPr>
      <w:r>
        <w:t>Người dùng nhấp chọn chức năng tìm kiếm</w:t>
      </w:r>
    </w:p>
    <w:p w:rsidR="005C5F36" w:rsidRDefault="005C5F36" w:rsidP="005C5F36">
      <w:pPr>
        <w:pStyle w:val="ListParagraph"/>
        <w:numPr>
          <w:ilvl w:val="0"/>
          <w:numId w:val="24"/>
        </w:numPr>
      </w:pPr>
      <w:r>
        <w:t xml:space="preserve">Hệ thống tính tìm </w:t>
      </w:r>
      <w:r w:rsidR="00896011">
        <w:t>bàn trống</w:t>
      </w:r>
      <w:r>
        <w:t>.</w:t>
      </w:r>
    </w:p>
    <w:p w:rsidR="005C5F36" w:rsidRPr="00966EBE" w:rsidRDefault="005C5F36" w:rsidP="005C5F36">
      <w:pPr>
        <w:pStyle w:val="ListParagraph"/>
        <w:numPr>
          <w:ilvl w:val="0"/>
          <w:numId w:val="24"/>
        </w:numPr>
      </w:pPr>
      <w:r>
        <w:t>Trình ra danh sách các bàn trống.</w:t>
      </w:r>
    </w:p>
    <w:p w:rsidR="005C5F36" w:rsidRDefault="005C5F36" w:rsidP="005C5F3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5C5F36" w:rsidRPr="009A266A" w:rsidRDefault="005C5F36" w:rsidP="005C5F36">
      <w:pPr>
        <w:pStyle w:val="ListParagraph"/>
        <w:spacing w:before="144" w:after="144" w:line="360" w:lineRule="auto"/>
        <w:ind w:left="1224"/>
        <w:outlineLvl w:val="3"/>
        <w:rPr>
          <w:rFonts w:eastAsia="Times New Roman" w:cs="Times New Roman"/>
          <w:b/>
          <w:bCs/>
          <w:szCs w:val="24"/>
        </w:rPr>
      </w:pPr>
      <w:r>
        <w:rPr>
          <w:rFonts w:eastAsia="Times New Roman" w:cs="Times New Roman"/>
          <w:bCs/>
          <w:szCs w:val="24"/>
        </w:rPr>
        <w:t xml:space="preserve">   </w:t>
      </w:r>
      <w:r w:rsidRPr="009A266A">
        <w:rPr>
          <w:rFonts w:eastAsia="Times New Roman" w:cs="Times New Roman"/>
          <w:bCs/>
          <w:szCs w:val="24"/>
        </w:rPr>
        <w:t>Không có.</w:t>
      </w:r>
    </w:p>
    <w:p w:rsidR="005C5F36" w:rsidRPr="00F042DD" w:rsidRDefault="005C5F36" w:rsidP="005C5F3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5C5F36" w:rsidRPr="00F042DD" w:rsidRDefault="005C5F36" w:rsidP="005C5F3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5C5F36" w:rsidRPr="00F042DD" w:rsidRDefault="005C5F36" w:rsidP="005C5F3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5C5F36" w:rsidRPr="00F042DD" w:rsidRDefault="005C5F36" w:rsidP="005C5F3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lastRenderedPageBreak/>
        <w:t>Người dùng đã đăng nhập hệ thống</w:t>
      </w:r>
      <w:r>
        <w:rPr>
          <w:rFonts w:eastAsia="Times New Roman" w:cs="Times New Roman"/>
          <w:bCs/>
          <w:szCs w:val="24"/>
        </w:rPr>
        <w:t xml:space="preserve"> thành công với quyền nhân viên tiếp tân.</w:t>
      </w:r>
    </w:p>
    <w:p w:rsidR="005C5F36" w:rsidRPr="00F042DD" w:rsidRDefault="005C5F36" w:rsidP="005C5F36">
      <w:pPr>
        <w:pStyle w:val="ListParagraph"/>
        <w:numPr>
          <w:ilvl w:val="1"/>
          <w:numId w:val="29"/>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5C5F36" w:rsidRPr="00F042DD" w:rsidRDefault="005C5F36" w:rsidP="005C5F3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Trở về màn hình chính của nhân viên tiếp tân.</w:t>
      </w:r>
      <w:r w:rsidRPr="00F042DD">
        <w:rPr>
          <w:rFonts w:eastAsia="Times New Roman" w:cs="Times New Roman"/>
          <w:bCs/>
          <w:szCs w:val="24"/>
        </w:rPr>
        <w:t xml:space="preserve"> </w:t>
      </w:r>
    </w:p>
    <w:p w:rsidR="005C5F36" w:rsidRDefault="005C5F36" w:rsidP="005C5F3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5C5F36" w:rsidRPr="00B0603A" w:rsidRDefault="005C5F36" w:rsidP="005C5F3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Không có.</w:t>
      </w:r>
    </w:p>
    <w:p w:rsidR="00EB5CAD" w:rsidRPr="006B403B" w:rsidRDefault="00EB5CAD" w:rsidP="007636A6">
      <w:pPr>
        <w:pStyle w:val="Heading1"/>
        <w:numPr>
          <w:ilvl w:val="0"/>
          <w:numId w:val="29"/>
        </w:numPr>
        <w:spacing w:line="360" w:lineRule="auto"/>
        <w:rPr>
          <w:rFonts w:cs="Times New Roman"/>
        </w:rPr>
      </w:pPr>
      <w:r w:rsidRPr="006B403B">
        <w:rPr>
          <w:rFonts w:cs="Times New Roman"/>
        </w:rPr>
        <w:t>Đặc tả Use-case “</w:t>
      </w:r>
      <w:r w:rsidR="00117D0D">
        <w:t>Tìm kiếm bàn trống tại nhà hàng khác</w:t>
      </w:r>
      <w:r w:rsidRPr="006B403B">
        <w:rPr>
          <w:rFonts w:cs="Times New Roman"/>
        </w:rPr>
        <w:t>”</w:t>
      </w:r>
    </w:p>
    <w:p w:rsidR="00EB5CAD" w:rsidRPr="00F042DD" w:rsidRDefault="00EB5CAD" w:rsidP="007636A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117D0D" w:rsidRPr="00966EBE" w:rsidRDefault="00117D0D" w:rsidP="00117D0D">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tìm kiếm nhà hàng trống tại nhà hàng khác.</w:t>
      </w:r>
    </w:p>
    <w:p w:rsidR="00EB5CAD" w:rsidRPr="00F042DD" w:rsidRDefault="00EB5CAD" w:rsidP="007636A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EB5CAD" w:rsidRPr="00F042DD" w:rsidRDefault="00EB5CAD"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117D0D" w:rsidRDefault="00117D0D" w:rsidP="002E7FC6">
      <w:pPr>
        <w:pStyle w:val="ListParagraph"/>
        <w:numPr>
          <w:ilvl w:val="0"/>
          <w:numId w:val="33"/>
        </w:numPr>
      </w:pPr>
      <w:r>
        <w:t>Người dùng nhấp chọn chức năng sắp xếp kết quả theo: khoảng cách so với nhà hàng của mình, hoặc theo vùng ưu tiên mà nhân viên muốn tìm.</w:t>
      </w:r>
    </w:p>
    <w:p w:rsidR="00117D0D" w:rsidRDefault="00117D0D" w:rsidP="002E7FC6">
      <w:pPr>
        <w:pStyle w:val="ListParagraph"/>
        <w:numPr>
          <w:ilvl w:val="0"/>
          <w:numId w:val="33"/>
        </w:numPr>
      </w:pPr>
      <w:r>
        <w:t>Người dùng nhấp chọn chức năng tìm kiếm</w:t>
      </w:r>
    </w:p>
    <w:p w:rsidR="00117D0D" w:rsidRDefault="00117D0D" w:rsidP="002E7FC6">
      <w:pPr>
        <w:pStyle w:val="ListParagraph"/>
        <w:numPr>
          <w:ilvl w:val="0"/>
          <w:numId w:val="33"/>
        </w:numPr>
      </w:pPr>
      <w:r>
        <w:t>Hệ thống tính tìm nhà hàng theo các điều kiện trên.</w:t>
      </w:r>
    </w:p>
    <w:p w:rsidR="00EB5CAD" w:rsidRPr="00966EBE" w:rsidRDefault="00117D0D" w:rsidP="002E7FC6">
      <w:pPr>
        <w:pStyle w:val="ListParagraph"/>
        <w:numPr>
          <w:ilvl w:val="0"/>
          <w:numId w:val="33"/>
        </w:numPr>
      </w:pPr>
      <w:r>
        <w:t>Trình ra danh sách các bàn trống.</w:t>
      </w:r>
    </w:p>
    <w:p w:rsidR="00EB5CAD" w:rsidRDefault="00EB5CAD"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EB5CAD" w:rsidRPr="009A266A" w:rsidRDefault="009A266A" w:rsidP="009A266A">
      <w:pPr>
        <w:pStyle w:val="ListParagraph"/>
        <w:spacing w:before="144" w:after="144" w:line="360" w:lineRule="auto"/>
        <w:ind w:left="1224"/>
        <w:outlineLvl w:val="3"/>
        <w:rPr>
          <w:rFonts w:eastAsia="Times New Roman" w:cs="Times New Roman"/>
          <w:b/>
          <w:bCs/>
          <w:szCs w:val="24"/>
        </w:rPr>
      </w:pPr>
      <w:r>
        <w:rPr>
          <w:rFonts w:eastAsia="Times New Roman" w:cs="Times New Roman"/>
          <w:bCs/>
          <w:szCs w:val="24"/>
        </w:rPr>
        <w:t xml:space="preserve">   </w:t>
      </w:r>
      <w:r w:rsidRPr="009A266A">
        <w:rPr>
          <w:rFonts w:eastAsia="Times New Roman" w:cs="Times New Roman"/>
          <w:bCs/>
          <w:szCs w:val="24"/>
        </w:rPr>
        <w:t>Không có.</w:t>
      </w:r>
    </w:p>
    <w:p w:rsidR="00EB5CAD" w:rsidRPr="00F042DD" w:rsidRDefault="00EB5CAD"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EB5CAD" w:rsidRPr="00F042DD" w:rsidRDefault="00EB5CAD" w:rsidP="00EB5CA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EB5CAD" w:rsidRPr="00F042DD" w:rsidRDefault="00EB5CAD"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EB5CAD" w:rsidRPr="00F042DD" w:rsidRDefault="00EB5CAD" w:rsidP="00EB5CAD">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Người dùng đã đăng nhập hệ thống</w:t>
      </w:r>
      <w:r>
        <w:rPr>
          <w:rFonts w:eastAsia="Times New Roman" w:cs="Times New Roman"/>
          <w:bCs/>
          <w:szCs w:val="24"/>
        </w:rPr>
        <w:t xml:space="preserve"> thành công với quyền nhân viên tiếp tân.</w:t>
      </w:r>
    </w:p>
    <w:p w:rsidR="00EB5CAD" w:rsidRPr="00F042DD" w:rsidRDefault="00EB5CAD" w:rsidP="007636A6">
      <w:pPr>
        <w:pStyle w:val="ListParagraph"/>
        <w:numPr>
          <w:ilvl w:val="1"/>
          <w:numId w:val="29"/>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EB5CAD" w:rsidRPr="00F042DD" w:rsidRDefault="009A266A" w:rsidP="00EB5CAD">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Trở về màn hình chính của nhân viên tiếp tân.</w:t>
      </w:r>
      <w:r w:rsidR="00EB5CAD" w:rsidRPr="00F042DD">
        <w:rPr>
          <w:rFonts w:eastAsia="Times New Roman" w:cs="Times New Roman"/>
          <w:bCs/>
          <w:szCs w:val="24"/>
        </w:rPr>
        <w:t xml:space="preserve"> </w:t>
      </w:r>
    </w:p>
    <w:p w:rsidR="00EB5CAD" w:rsidRDefault="00EB5CAD"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EF35FF" w:rsidRPr="00EF35FF" w:rsidRDefault="00EF35FF" w:rsidP="00EF35FF">
      <w:pPr>
        <w:pStyle w:val="ListParagraph"/>
        <w:spacing w:before="144" w:after="144" w:line="360" w:lineRule="auto"/>
        <w:ind w:left="1170"/>
        <w:outlineLvl w:val="2"/>
        <w:rPr>
          <w:rFonts w:eastAsia="Times New Roman" w:cs="Times New Roman"/>
          <w:bCs/>
          <w:szCs w:val="24"/>
        </w:rPr>
      </w:pPr>
      <w:r>
        <w:rPr>
          <w:rFonts w:eastAsia="Times New Roman" w:cs="Times New Roman"/>
          <w:bCs/>
          <w:szCs w:val="24"/>
        </w:rPr>
        <w:t>Không có.</w:t>
      </w:r>
    </w:p>
    <w:p w:rsidR="006F0A3A" w:rsidRPr="006B403B" w:rsidRDefault="006F0A3A" w:rsidP="007636A6">
      <w:pPr>
        <w:pStyle w:val="Heading1"/>
        <w:numPr>
          <w:ilvl w:val="0"/>
          <w:numId w:val="29"/>
        </w:numPr>
        <w:spacing w:line="360" w:lineRule="auto"/>
        <w:rPr>
          <w:rFonts w:cs="Times New Roman"/>
        </w:rPr>
      </w:pPr>
      <w:r w:rsidRPr="006B403B">
        <w:rPr>
          <w:rFonts w:cs="Times New Roman"/>
        </w:rPr>
        <w:t>Đặc tả Use-case “</w:t>
      </w:r>
      <w:r w:rsidR="00E458AE">
        <w:t>Xem danh sách bàn trống tại nhà hàng khác</w:t>
      </w:r>
      <w:r w:rsidRPr="006B403B">
        <w:rPr>
          <w:rFonts w:cs="Times New Roman"/>
        </w:rPr>
        <w:t>”</w:t>
      </w:r>
    </w:p>
    <w:p w:rsidR="006F0A3A" w:rsidRPr="00F042DD" w:rsidRDefault="006F0A3A" w:rsidP="007636A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6F0A3A" w:rsidRPr="00E458AE" w:rsidRDefault="00E458AE" w:rsidP="00E458AE">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xem danh sách bàn trống tại nhà hàng khác.</w:t>
      </w:r>
    </w:p>
    <w:p w:rsidR="006F0A3A" w:rsidRPr="00F042DD" w:rsidRDefault="006F0A3A" w:rsidP="007636A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6F0A3A" w:rsidRPr="00F042DD" w:rsidRDefault="006F0A3A"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lastRenderedPageBreak/>
        <w:t>Dòng sự kiện chính</w:t>
      </w:r>
    </w:p>
    <w:p w:rsidR="009C19CA" w:rsidRDefault="009C19CA" w:rsidP="009C19CA">
      <w:pPr>
        <w:pStyle w:val="ListParagraph"/>
        <w:numPr>
          <w:ilvl w:val="0"/>
          <w:numId w:val="25"/>
        </w:numPr>
      </w:pPr>
      <w:r>
        <w:t>Người dùng nhấp chọn nhà hàng cần xem.</w:t>
      </w:r>
    </w:p>
    <w:p w:rsidR="009C19CA" w:rsidRDefault="009C19CA" w:rsidP="009C19CA">
      <w:pPr>
        <w:pStyle w:val="ListParagraph"/>
        <w:numPr>
          <w:ilvl w:val="0"/>
          <w:numId w:val="25"/>
        </w:numPr>
      </w:pPr>
      <w:r>
        <w:t>Hệ thống tìm bàn trống tại nhà hàng khác.</w:t>
      </w:r>
    </w:p>
    <w:p w:rsidR="006F0A3A" w:rsidRPr="00966EBE" w:rsidRDefault="009C19CA" w:rsidP="009C19CA">
      <w:pPr>
        <w:pStyle w:val="ListParagraph"/>
        <w:numPr>
          <w:ilvl w:val="0"/>
          <w:numId w:val="25"/>
        </w:numPr>
      </w:pPr>
      <w:r>
        <w:t>Hệ thống trình ra danh sách bàn trống.</w:t>
      </w:r>
    </w:p>
    <w:p w:rsidR="006F0A3A" w:rsidRDefault="006F0A3A" w:rsidP="007636A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6F0A3A" w:rsidRPr="009A266A" w:rsidRDefault="006F0A3A" w:rsidP="006F0A3A">
      <w:pPr>
        <w:pStyle w:val="ListParagraph"/>
        <w:spacing w:before="144" w:after="144" w:line="360" w:lineRule="auto"/>
        <w:ind w:left="1224"/>
        <w:outlineLvl w:val="3"/>
        <w:rPr>
          <w:rFonts w:eastAsia="Times New Roman" w:cs="Times New Roman"/>
          <w:b/>
          <w:bCs/>
          <w:szCs w:val="24"/>
        </w:rPr>
      </w:pPr>
      <w:r>
        <w:rPr>
          <w:rFonts w:eastAsia="Times New Roman" w:cs="Times New Roman"/>
          <w:bCs/>
          <w:szCs w:val="24"/>
        </w:rPr>
        <w:t xml:space="preserve">   </w:t>
      </w:r>
      <w:r w:rsidRPr="009A266A">
        <w:rPr>
          <w:rFonts w:eastAsia="Times New Roman" w:cs="Times New Roman"/>
          <w:bCs/>
          <w:szCs w:val="24"/>
        </w:rPr>
        <w:t>Không có.</w:t>
      </w:r>
    </w:p>
    <w:p w:rsidR="006F0A3A" w:rsidRPr="00F042DD" w:rsidRDefault="006F0A3A"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6F0A3A" w:rsidRPr="00F042DD" w:rsidRDefault="006F0A3A" w:rsidP="006F0A3A">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6F0A3A" w:rsidRPr="00F042DD" w:rsidRDefault="006F0A3A"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6F0A3A" w:rsidRPr="00F042DD" w:rsidRDefault="009C19CA" w:rsidP="006F0A3A">
      <w:pPr>
        <w:pStyle w:val="ListParagraph"/>
        <w:spacing w:before="144" w:after="144" w:line="360" w:lineRule="auto"/>
        <w:ind w:left="792"/>
        <w:outlineLvl w:val="2"/>
        <w:rPr>
          <w:rFonts w:eastAsia="Times New Roman" w:cs="Times New Roman"/>
          <w:bCs/>
          <w:szCs w:val="24"/>
        </w:rPr>
      </w:pPr>
      <w:r w:rsidRPr="00E04D3E">
        <w:rPr>
          <w:rFonts w:eastAsia="Times New Roman" w:cs="Times New Roman"/>
          <w:bCs/>
          <w:szCs w:val="24"/>
        </w:rPr>
        <w:t>Người dùng đăng nhập thành c</w:t>
      </w:r>
      <w:r>
        <w:rPr>
          <w:rFonts w:eastAsia="Times New Roman" w:cs="Times New Roman"/>
          <w:bCs/>
          <w:szCs w:val="24"/>
        </w:rPr>
        <w:t>ông với quyền nhân viên tiếp tân</w:t>
      </w:r>
      <w:r w:rsidR="006F0A3A">
        <w:rPr>
          <w:rFonts w:eastAsia="Times New Roman" w:cs="Times New Roman"/>
          <w:bCs/>
          <w:szCs w:val="24"/>
        </w:rPr>
        <w:t>.</w:t>
      </w:r>
    </w:p>
    <w:p w:rsidR="006F0A3A" w:rsidRPr="00F042DD" w:rsidRDefault="006F0A3A" w:rsidP="007636A6">
      <w:pPr>
        <w:pStyle w:val="ListParagraph"/>
        <w:numPr>
          <w:ilvl w:val="1"/>
          <w:numId w:val="29"/>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6F0A3A" w:rsidRPr="00F042DD" w:rsidRDefault="006F0A3A" w:rsidP="006F0A3A">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Trở về màn hình chính của nhân viên tiếp tân.</w:t>
      </w:r>
      <w:r w:rsidRPr="00F042DD">
        <w:rPr>
          <w:rFonts w:eastAsia="Times New Roman" w:cs="Times New Roman"/>
          <w:bCs/>
          <w:szCs w:val="24"/>
        </w:rPr>
        <w:t xml:space="preserve"> </w:t>
      </w:r>
    </w:p>
    <w:p w:rsidR="006F0A3A" w:rsidRDefault="006F0A3A" w:rsidP="007636A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6F0A3A" w:rsidRPr="00EF35FF" w:rsidRDefault="006F0A3A" w:rsidP="006F0A3A">
      <w:pPr>
        <w:pStyle w:val="ListParagraph"/>
        <w:spacing w:before="144" w:after="144" w:line="360" w:lineRule="auto"/>
        <w:ind w:left="1170"/>
        <w:outlineLvl w:val="2"/>
        <w:rPr>
          <w:rFonts w:eastAsia="Times New Roman" w:cs="Times New Roman"/>
          <w:bCs/>
          <w:szCs w:val="24"/>
        </w:rPr>
      </w:pPr>
      <w:r>
        <w:rPr>
          <w:rFonts w:eastAsia="Times New Roman" w:cs="Times New Roman"/>
          <w:bCs/>
          <w:szCs w:val="24"/>
        </w:rPr>
        <w:t>Không có.</w:t>
      </w:r>
    </w:p>
    <w:p w:rsidR="002E7FC6" w:rsidRPr="006B403B" w:rsidRDefault="002E7FC6" w:rsidP="002E7FC6">
      <w:pPr>
        <w:pStyle w:val="Heading1"/>
        <w:numPr>
          <w:ilvl w:val="0"/>
          <w:numId w:val="29"/>
        </w:numPr>
        <w:spacing w:line="360" w:lineRule="auto"/>
        <w:rPr>
          <w:rFonts w:cs="Times New Roman"/>
        </w:rPr>
      </w:pPr>
      <w:r w:rsidRPr="006B403B">
        <w:rPr>
          <w:rFonts w:cs="Times New Roman"/>
        </w:rPr>
        <w:t>Đặc tả Use-case “</w:t>
      </w:r>
      <w:r w:rsidR="00AB7DAC">
        <w:t>thêm thực đơn</w:t>
      </w:r>
      <w:r w:rsidRPr="006B403B">
        <w:rPr>
          <w:rFonts w:cs="Times New Roman"/>
        </w:rPr>
        <w:t>”</w:t>
      </w:r>
    </w:p>
    <w:p w:rsidR="002E7FC6" w:rsidRPr="00F042DD" w:rsidRDefault="002E7FC6" w:rsidP="002E7FC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2E7FC6" w:rsidRPr="00E458AE" w:rsidRDefault="002E7FC6" w:rsidP="002E7FC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 xml:space="preserve">Nhân viên </w:t>
      </w:r>
      <w:r w:rsidR="006D63D9">
        <w:rPr>
          <w:rFonts w:eastAsia="Times New Roman" w:cs="Times New Roman"/>
          <w:bCs/>
          <w:szCs w:val="24"/>
        </w:rPr>
        <w:t>quản lý thực đơn thực hiện thêm thực đơn</w:t>
      </w:r>
      <w:r>
        <w:rPr>
          <w:rFonts w:eastAsia="Times New Roman" w:cs="Times New Roman"/>
          <w:bCs/>
          <w:szCs w:val="24"/>
        </w:rPr>
        <w:t>.</w:t>
      </w:r>
    </w:p>
    <w:p w:rsidR="002E7FC6" w:rsidRPr="00F042DD" w:rsidRDefault="002E7FC6" w:rsidP="002E7FC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2E7FC6" w:rsidRPr="00F042DD" w:rsidRDefault="002E7FC6" w:rsidP="002E7FC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2E7FC6" w:rsidRDefault="006D63D9" w:rsidP="006D63D9">
      <w:pPr>
        <w:pStyle w:val="ListParagraph"/>
        <w:numPr>
          <w:ilvl w:val="0"/>
          <w:numId w:val="34"/>
        </w:numPr>
      </w:pPr>
      <w:bookmarkStart w:id="7" w:name="OLE_LINK5"/>
      <w:bookmarkStart w:id="8" w:name="OLE_LINK6"/>
      <w:r>
        <w:t>Hệ thống trình màn hình thêm thực đơn.</w:t>
      </w:r>
    </w:p>
    <w:p w:rsidR="006D63D9" w:rsidRDefault="006D63D9" w:rsidP="006D63D9">
      <w:pPr>
        <w:pStyle w:val="ListParagraph"/>
        <w:numPr>
          <w:ilvl w:val="0"/>
          <w:numId w:val="34"/>
        </w:numPr>
      </w:pPr>
      <w:r>
        <w:t xml:space="preserve">Người dùng nhập </w:t>
      </w:r>
      <w:r w:rsidR="0082138F">
        <w:t>danh sách các món ăn và nguyên liệu món ăn, và chi tiết khối lượng nguyên liệu.</w:t>
      </w:r>
    </w:p>
    <w:p w:rsidR="0082138F" w:rsidRDefault="0082138F" w:rsidP="006D63D9">
      <w:pPr>
        <w:pStyle w:val="ListParagraph"/>
        <w:numPr>
          <w:ilvl w:val="0"/>
          <w:numId w:val="34"/>
        </w:numPr>
      </w:pPr>
      <w:r>
        <w:t>Hệ thống kiểm tra dữ liệu hợp lệ.</w:t>
      </w:r>
    </w:p>
    <w:p w:rsidR="0082138F" w:rsidRDefault="0082138F" w:rsidP="006D63D9">
      <w:pPr>
        <w:pStyle w:val="ListParagraph"/>
        <w:numPr>
          <w:ilvl w:val="0"/>
          <w:numId w:val="34"/>
        </w:numPr>
      </w:pPr>
      <w:r>
        <w:t>Hệ thống thêm thực đơn thành công.</w:t>
      </w:r>
    </w:p>
    <w:p w:rsidR="0082138F" w:rsidRPr="00966EBE" w:rsidRDefault="0082138F" w:rsidP="006D63D9">
      <w:pPr>
        <w:pStyle w:val="ListParagraph"/>
        <w:numPr>
          <w:ilvl w:val="0"/>
          <w:numId w:val="34"/>
        </w:numPr>
      </w:pPr>
      <w:r>
        <w:t>Hệ thống thông báo thành công.</w:t>
      </w:r>
    </w:p>
    <w:bookmarkEnd w:id="7"/>
    <w:bookmarkEnd w:id="8"/>
    <w:p w:rsidR="002E7FC6" w:rsidRDefault="002E7FC6" w:rsidP="002E7FC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713C5D" w:rsidRDefault="00713C5D" w:rsidP="00713C5D">
      <w:pPr>
        <w:pStyle w:val="ListParagraph"/>
        <w:numPr>
          <w:ilvl w:val="0"/>
          <w:numId w:val="36"/>
        </w:numPr>
      </w:pPr>
      <w:r>
        <w:t>Hệ thống kiểm tra dữ liệu</w:t>
      </w:r>
      <w:r>
        <w:t xml:space="preserve"> không</w:t>
      </w:r>
      <w:r>
        <w:t xml:space="preserve"> hợp lệ.</w:t>
      </w:r>
    </w:p>
    <w:p w:rsidR="00713C5D" w:rsidRDefault="00713C5D" w:rsidP="00713C5D">
      <w:pPr>
        <w:pStyle w:val="ListParagraph"/>
        <w:numPr>
          <w:ilvl w:val="0"/>
          <w:numId w:val="36"/>
        </w:numPr>
      </w:pPr>
      <w:r>
        <w:t xml:space="preserve">Hệ thống </w:t>
      </w:r>
      <w:r w:rsidR="00D45AC2">
        <w:t>thông báo cho người dùng biết không hợp lệ</w:t>
      </w:r>
      <w:r>
        <w:t>.</w:t>
      </w:r>
    </w:p>
    <w:p w:rsidR="00713C5D" w:rsidRDefault="00713C5D" w:rsidP="00713C5D">
      <w:pPr>
        <w:pStyle w:val="ListParagraph"/>
        <w:numPr>
          <w:ilvl w:val="0"/>
          <w:numId w:val="36"/>
        </w:numPr>
      </w:pPr>
      <w:bookmarkStart w:id="9" w:name="OLE_LINK7"/>
      <w:bookmarkStart w:id="10" w:name="OLE_LINK8"/>
      <w:r>
        <w:t xml:space="preserve">Hệ thống </w:t>
      </w:r>
      <w:r w:rsidR="00D45AC2">
        <w:t>hỏi người dùng muốn thêm hóa đơn nữa không, nếu người dùng trả lờ</w:t>
      </w:r>
      <w:r w:rsidR="00DE1318">
        <w:t>i có thì hệ thống quay lại bước 1, nếu không hệ thống thoát chức năng</w:t>
      </w:r>
      <w:r>
        <w:t>.</w:t>
      </w:r>
    </w:p>
    <w:bookmarkEnd w:id="9"/>
    <w:bookmarkEnd w:id="10"/>
    <w:p w:rsidR="002E7FC6" w:rsidRPr="009A266A" w:rsidRDefault="002E7FC6" w:rsidP="002E7FC6">
      <w:pPr>
        <w:pStyle w:val="ListParagraph"/>
        <w:spacing w:before="144" w:after="144" w:line="360" w:lineRule="auto"/>
        <w:ind w:left="1224"/>
        <w:outlineLvl w:val="3"/>
        <w:rPr>
          <w:rFonts w:eastAsia="Times New Roman" w:cs="Times New Roman"/>
          <w:b/>
          <w:bCs/>
          <w:szCs w:val="24"/>
        </w:rPr>
      </w:pPr>
    </w:p>
    <w:p w:rsidR="002E7FC6" w:rsidRPr="00F042DD" w:rsidRDefault="002E7FC6" w:rsidP="002E7FC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2E7FC6" w:rsidRPr="00F042DD" w:rsidRDefault="002E7FC6" w:rsidP="002E7FC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lastRenderedPageBreak/>
        <w:t>Không có</w:t>
      </w:r>
    </w:p>
    <w:p w:rsidR="002E7FC6" w:rsidRPr="00F042DD" w:rsidRDefault="002E7FC6" w:rsidP="002E7FC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2E7FC6" w:rsidRPr="00F042DD" w:rsidRDefault="002E7FC6" w:rsidP="002E7FC6">
      <w:pPr>
        <w:pStyle w:val="ListParagraph"/>
        <w:spacing w:before="144" w:after="144" w:line="360" w:lineRule="auto"/>
        <w:ind w:left="792"/>
        <w:outlineLvl w:val="2"/>
        <w:rPr>
          <w:rFonts w:eastAsia="Times New Roman" w:cs="Times New Roman"/>
          <w:bCs/>
          <w:szCs w:val="24"/>
        </w:rPr>
      </w:pPr>
      <w:r w:rsidRPr="00E04D3E">
        <w:rPr>
          <w:rFonts w:eastAsia="Times New Roman" w:cs="Times New Roman"/>
          <w:bCs/>
          <w:szCs w:val="24"/>
        </w:rPr>
        <w:t>Người dùng đăng nhập thành c</w:t>
      </w:r>
      <w:r w:rsidR="00864DEB">
        <w:rPr>
          <w:rFonts w:eastAsia="Times New Roman" w:cs="Times New Roman"/>
          <w:bCs/>
          <w:szCs w:val="24"/>
        </w:rPr>
        <w:t>ông với quyền nhân viên quản lý thực đơn</w:t>
      </w:r>
      <w:bookmarkStart w:id="11" w:name="_GoBack"/>
      <w:bookmarkEnd w:id="11"/>
      <w:r>
        <w:rPr>
          <w:rFonts w:eastAsia="Times New Roman" w:cs="Times New Roman"/>
          <w:bCs/>
          <w:szCs w:val="24"/>
        </w:rPr>
        <w:t>.</w:t>
      </w:r>
    </w:p>
    <w:p w:rsidR="002E7FC6" w:rsidRPr="00F042DD" w:rsidRDefault="002E7FC6" w:rsidP="002E7FC6">
      <w:pPr>
        <w:pStyle w:val="ListParagraph"/>
        <w:numPr>
          <w:ilvl w:val="1"/>
          <w:numId w:val="29"/>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2E7FC6" w:rsidRPr="00F042DD" w:rsidRDefault="00874C2B" w:rsidP="002E7FC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Nếu thêm thành công thì dữ liệu được ghi vào lưu trữ</w:t>
      </w:r>
      <w:r w:rsidR="002E7FC6">
        <w:rPr>
          <w:rFonts w:eastAsia="Times New Roman" w:cs="Times New Roman"/>
          <w:bCs/>
          <w:szCs w:val="24"/>
        </w:rPr>
        <w:t>.</w:t>
      </w:r>
      <w:r w:rsidR="002E7FC6" w:rsidRPr="00F042DD">
        <w:rPr>
          <w:rFonts w:eastAsia="Times New Roman" w:cs="Times New Roman"/>
          <w:bCs/>
          <w:szCs w:val="24"/>
        </w:rPr>
        <w:t xml:space="preserve"> </w:t>
      </w:r>
    </w:p>
    <w:p w:rsidR="002E7FC6" w:rsidRDefault="002E7FC6" w:rsidP="002E7FC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2E7FC6" w:rsidRPr="00EF35FF" w:rsidRDefault="002E7FC6" w:rsidP="002E7FC6">
      <w:pPr>
        <w:pStyle w:val="ListParagraph"/>
        <w:spacing w:before="144" w:after="144" w:line="360" w:lineRule="auto"/>
        <w:ind w:left="1170"/>
        <w:outlineLvl w:val="2"/>
        <w:rPr>
          <w:rFonts w:eastAsia="Times New Roman" w:cs="Times New Roman"/>
          <w:bCs/>
          <w:szCs w:val="24"/>
        </w:rPr>
      </w:pPr>
      <w:r>
        <w:rPr>
          <w:rFonts w:eastAsia="Times New Roman" w:cs="Times New Roman"/>
          <w:bCs/>
          <w:szCs w:val="24"/>
        </w:rPr>
        <w:t>Không có.</w:t>
      </w:r>
    </w:p>
    <w:p w:rsidR="002E7FC6" w:rsidRPr="006B403B" w:rsidRDefault="002E7FC6" w:rsidP="002E7FC6">
      <w:pPr>
        <w:pStyle w:val="Heading1"/>
        <w:numPr>
          <w:ilvl w:val="0"/>
          <w:numId w:val="29"/>
        </w:numPr>
        <w:spacing w:line="360" w:lineRule="auto"/>
        <w:rPr>
          <w:rFonts w:cs="Times New Roman"/>
        </w:rPr>
      </w:pPr>
      <w:r w:rsidRPr="006B403B">
        <w:rPr>
          <w:rFonts w:cs="Times New Roman"/>
        </w:rPr>
        <w:t>Đặc tả Use-case “</w:t>
      </w:r>
      <w:r w:rsidR="00AB7DAC">
        <w:t>xóa thực đơn</w:t>
      </w:r>
      <w:r w:rsidRPr="006B403B">
        <w:rPr>
          <w:rFonts w:cs="Times New Roman"/>
        </w:rPr>
        <w:t>”</w:t>
      </w:r>
    </w:p>
    <w:p w:rsidR="002E7FC6" w:rsidRPr="00F042DD" w:rsidRDefault="002E7FC6" w:rsidP="002E7FC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Tóm tắt</w:t>
      </w:r>
      <w:r w:rsidRPr="00F042DD">
        <w:rPr>
          <w:rFonts w:eastAsia="Times New Roman" w:cs="Times New Roman"/>
          <w:b/>
          <w:bCs/>
          <w:szCs w:val="24"/>
        </w:rPr>
        <w:t>:</w:t>
      </w:r>
    </w:p>
    <w:p w:rsidR="002E7FC6" w:rsidRPr="00E458AE" w:rsidRDefault="002E7FC6" w:rsidP="002E7FC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Nhân viên tiếp tân thực hiện xem danh sách bàn trống tại nhà hàng khác.</w:t>
      </w:r>
    </w:p>
    <w:p w:rsidR="002E7FC6" w:rsidRPr="00F042DD" w:rsidRDefault="002E7FC6" w:rsidP="002E7FC6">
      <w:pPr>
        <w:pStyle w:val="ListParagraph"/>
        <w:numPr>
          <w:ilvl w:val="1"/>
          <w:numId w:val="29"/>
        </w:numPr>
        <w:spacing w:before="144" w:after="144" w:line="360" w:lineRule="auto"/>
        <w:ind w:left="1080" w:hanging="533"/>
        <w:outlineLvl w:val="2"/>
        <w:rPr>
          <w:rFonts w:eastAsia="Times New Roman" w:cs="Times New Roman"/>
          <w:b/>
          <w:bCs/>
          <w:szCs w:val="24"/>
        </w:rPr>
      </w:pPr>
      <w:r w:rsidRPr="00F042DD">
        <w:rPr>
          <w:rFonts w:eastAsia="Times New Roman" w:cs="Times New Roman"/>
          <w:b/>
          <w:bCs/>
          <w:szCs w:val="24"/>
          <w:lang w:val="vi-VN"/>
        </w:rPr>
        <w:t>Dòng sự kiện</w:t>
      </w:r>
    </w:p>
    <w:p w:rsidR="002E7FC6" w:rsidRPr="00F042DD" w:rsidRDefault="002E7FC6" w:rsidP="002E7FC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Dòng sự kiện chính</w:t>
      </w:r>
    </w:p>
    <w:p w:rsidR="002E7FC6" w:rsidRDefault="00874C2B" w:rsidP="00874C2B">
      <w:pPr>
        <w:pStyle w:val="ListParagraph"/>
        <w:numPr>
          <w:ilvl w:val="0"/>
          <w:numId w:val="37"/>
        </w:numPr>
      </w:pPr>
      <w:r>
        <w:t>Hệ thống yêu cầu người dùng chọn thực đơn để xóa.</w:t>
      </w:r>
    </w:p>
    <w:p w:rsidR="00874C2B" w:rsidRDefault="00874C2B" w:rsidP="00874C2B">
      <w:pPr>
        <w:pStyle w:val="ListParagraph"/>
        <w:numPr>
          <w:ilvl w:val="0"/>
          <w:numId w:val="37"/>
        </w:numPr>
      </w:pPr>
      <w:r>
        <w:t>Người dùng chọn thực đơn cần xóa.</w:t>
      </w:r>
    </w:p>
    <w:p w:rsidR="00874C2B" w:rsidRDefault="00874C2B" w:rsidP="00874C2B">
      <w:pPr>
        <w:pStyle w:val="ListParagraph"/>
        <w:numPr>
          <w:ilvl w:val="0"/>
          <w:numId w:val="37"/>
        </w:numPr>
      </w:pPr>
      <w:r>
        <w:t>Hệ thống kiểm tra dữ liệu hợp lệ.</w:t>
      </w:r>
    </w:p>
    <w:p w:rsidR="00874C2B" w:rsidRDefault="00874C2B" w:rsidP="00874C2B">
      <w:pPr>
        <w:pStyle w:val="ListParagraph"/>
        <w:numPr>
          <w:ilvl w:val="0"/>
          <w:numId w:val="37"/>
        </w:numPr>
      </w:pPr>
      <w:r>
        <w:t>Hệ thống xóa thực đơn.</w:t>
      </w:r>
    </w:p>
    <w:p w:rsidR="00874C2B" w:rsidRPr="00966EBE" w:rsidRDefault="00874C2B" w:rsidP="00874C2B">
      <w:pPr>
        <w:pStyle w:val="ListParagraph"/>
        <w:numPr>
          <w:ilvl w:val="0"/>
          <w:numId w:val="37"/>
        </w:numPr>
      </w:pPr>
      <w:r>
        <w:t>Hệ thố</w:t>
      </w:r>
      <w:r w:rsidR="004A1E67">
        <w:t>ng thông báo thành công.</w:t>
      </w:r>
    </w:p>
    <w:p w:rsidR="002E7FC6" w:rsidRDefault="002E7FC6" w:rsidP="002E7FC6">
      <w:pPr>
        <w:pStyle w:val="ListParagraph"/>
        <w:numPr>
          <w:ilvl w:val="2"/>
          <w:numId w:val="29"/>
        </w:numPr>
        <w:spacing w:before="144" w:after="144" w:line="360" w:lineRule="auto"/>
        <w:outlineLvl w:val="3"/>
        <w:rPr>
          <w:rFonts w:eastAsia="Times New Roman" w:cs="Times New Roman"/>
          <w:b/>
          <w:bCs/>
          <w:szCs w:val="24"/>
        </w:rPr>
      </w:pPr>
      <w:r w:rsidRPr="00F042DD">
        <w:rPr>
          <w:rFonts w:eastAsia="Times New Roman" w:cs="Times New Roman"/>
          <w:b/>
          <w:bCs/>
          <w:szCs w:val="24"/>
          <w:lang w:val="vi-VN"/>
        </w:rPr>
        <w:t>Các dòng sự kiện khác</w:t>
      </w:r>
    </w:p>
    <w:p w:rsidR="004A1E67" w:rsidRDefault="004A1E67" w:rsidP="004A1E67">
      <w:pPr>
        <w:pStyle w:val="ListParagraph"/>
        <w:numPr>
          <w:ilvl w:val="0"/>
          <w:numId w:val="39"/>
        </w:numPr>
      </w:pPr>
      <w:r>
        <w:t>Hệ thống kiểm tra dữ liệu</w:t>
      </w:r>
      <w:r>
        <w:t xml:space="preserve"> không</w:t>
      </w:r>
      <w:r>
        <w:t xml:space="preserve"> hợp lệ.</w:t>
      </w:r>
    </w:p>
    <w:p w:rsidR="004A1E67" w:rsidRDefault="004A1E67" w:rsidP="004A1E67">
      <w:pPr>
        <w:pStyle w:val="ListParagraph"/>
        <w:numPr>
          <w:ilvl w:val="0"/>
          <w:numId w:val="39"/>
        </w:numPr>
      </w:pPr>
      <w:r>
        <w:t>Hệ thố</w:t>
      </w:r>
      <w:r w:rsidR="00C075CC">
        <w:t>ng thông báo dữ liệu không hợp lệ.</w:t>
      </w:r>
    </w:p>
    <w:p w:rsidR="00C075CC" w:rsidRDefault="00C075CC" w:rsidP="00C075CC">
      <w:pPr>
        <w:pStyle w:val="ListParagraph"/>
        <w:numPr>
          <w:ilvl w:val="0"/>
          <w:numId w:val="40"/>
        </w:numPr>
      </w:pPr>
      <w:r>
        <w:t>Hệ thống hỏi người dùng muố</w:t>
      </w:r>
      <w:r>
        <w:t>n xóa</w:t>
      </w:r>
      <w:r>
        <w:t xml:space="preserve"> hóa đơn nữa không, nếu người dùng trả lời có thì hệ thống quay lại bước 1, nếu không hệ thống thoát chức năng.</w:t>
      </w:r>
    </w:p>
    <w:p w:rsidR="002E7FC6" w:rsidRPr="00F042DD" w:rsidRDefault="002E7FC6" w:rsidP="002E7FC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Các yêu cầu đặc biệt</w:t>
      </w:r>
    </w:p>
    <w:p w:rsidR="002E7FC6" w:rsidRPr="00F042DD" w:rsidRDefault="002E7FC6" w:rsidP="002E7FC6">
      <w:pPr>
        <w:pStyle w:val="ListParagraph"/>
        <w:spacing w:before="144" w:after="144" w:line="360" w:lineRule="auto"/>
        <w:ind w:left="792"/>
        <w:outlineLvl w:val="2"/>
        <w:rPr>
          <w:rFonts w:eastAsia="Times New Roman" w:cs="Times New Roman"/>
          <w:bCs/>
          <w:szCs w:val="24"/>
        </w:rPr>
      </w:pPr>
      <w:r w:rsidRPr="00F042DD">
        <w:rPr>
          <w:rFonts w:eastAsia="Times New Roman" w:cs="Times New Roman"/>
          <w:bCs/>
          <w:szCs w:val="24"/>
        </w:rPr>
        <w:t>Không có</w:t>
      </w:r>
    </w:p>
    <w:p w:rsidR="002E7FC6" w:rsidRPr="00F042DD" w:rsidRDefault="002E7FC6" w:rsidP="002E7FC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lang w:val="vi-VN"/>
        </w:rPr>
        <w:t>Trạng thái hệ thống khi bắt đầu thực hiện Use-case</w:t>
      </w:r>
    </w:p>
    <w:p w:rsidR="002E7FC6" w:rsidRPr="00F042DD" w:rsidRDefault="002E7FC6" w:rsidP="002E7FC6">
      <w:pPr>
        <w:pStyle w:val="ListParagraph"/>
        <w:spacing w:before="144" w:after="144" w:line="360" w:lineRule="auto"/>
        <w:ind w:left="792"/>
        <w:outlineLvl w:val="2"/>
        <w:rPr>
          <w:rFonts w:eastAsia="Times New Roman" w:cs="Times New Roman"/>
          <w:bCs/>
          <w:szCs w:val="24"/>
        </w:rPr>
      </w:pPr>
      <w:r w:rsidRPr="00E04D3E">
        <w:rPr>
          <w:rFonts w:eastAsia="Times New Roman" w:cs="Times New Roman"/>
          <w:bCs/>
          <w:szCs w:val="24"/>
        </w:rPr>
        <w:t>Người dùng đăng nhập thành c</w:t>
      </w:r>
      <w:r w:rsidR="00864DEB">
        <w:rPr>
          <w:rFonts w:eastAsia="Times New Roman" w:cs="Times New Roman"/>
          <w:bCs/>
          <w:szCs w:val="24"/>
        </w:rPr>
        <w:t>ông với quyền nhân viên quản lý thực đơn</w:t>
      </w:r>
      <w:r>
        <w:rPr>
          <w:rFonts w:eastAsia="Times New Roman" w:cs="Times New Roman"/>
          <w:bCs/>
          <w:szCs w:val="24"/>
        </w:rPr>
        <w:t>.</w:t>
      </w:r>
    </w:p>
    <w:p w:rsidR="002E7FC6" w:rsidRPr="00F042DD" w:rsidRDefault="002E7FC6" w:rsidP="002E7FC6">
      <w:pPr>
        <w:pStyle w:val="ListParagraph"/>
        <w:numPr>
          <w:ilvl w:val="1"/>
          <w:numId w:val="29"/>
        </w:numPr>
        <w:tabs>
          <w:tab w:val="left" w:pos="1170"/>
        </w:tabs>
        <w:spacing w:before="144" w:after="144" w:line="360" w:lineRule="auto"/>
        <w:ind w:left="1890" w:hanging="1343"/>
        <w:outlineLvl w:val="2"/>
        <w:rPr>
          <w:rFonts w:eastAsia="Times New Roman" w:cs="Times New Roman"/>
          <w:b/>
          <w:bCs/>
          <w:szCs w:val="24"/>
        </w:rPr>
      </w:pPr>
      <w:r w:rsidRPr="00F042DD">
        <w:rPr>
          <w:rFonts w:eastAsia="Times New Roman" w:cs="Times New Roman"/>
          <w:b/>
          <w:bCs/>
          <w:szCs w:val="24"/>
        </w:rPr>
        <w:t>Trạng thái hệ thống sau khi thực hiện Use-case</w:t>
      </w:r>
    </w:p>
    <w:p w:rsidR="002E7FC6" w:rsidRPr="00F042DD" w:rsidRDefault="002E7FC6" w:rsidP="002E7FC6">
      <w:pPr>
        <w:pStyle w:val="ListParagraph"/>
        <w:spacing w:before="144" w:after="144" w:line="360" w:lineRule="auto"/>
        <w:ind w:left="792"/>
        <w:outlineLvl w:val="2"/>
        <w:rPr>
          <w:rFonts w:eastAsia="Times New Roman" w:cs="Times New Roman"/>
          <w:bCs/>
          <w:szCs w:val="24"/>
        </w:rPr>
      </w:pPr>
      <w:r>
        <w:rPr>
          <w:rFonts w:eastAsia="Times New Roman" w:cs="Times New Roman"/>
          <w:bCs/>
          <w:szCs w:val="24"/>
        </w:rPr>
        <w:t>Trở về màn h</w:t>
      </w:r>
      <w:r w:rsidR="00864DEB">
        <w:rPr>
          <w:rFonts w:eastAsia="Times New Roman" w:cs="Times New Roman"/>
          <w:bCs/>
          <w:szCs w:val="24"/>
        </w:rPr>
        <w:t>ình chính của nhân viên quản lý thực đơn</w:t>
      </w:r>
      <w:r>
        <w:rPr>
          <w:rFonts w:eastAsia="Times New Roman" w:cs="Times New Roman"/>
          <w:bCs/>
          <w:szCs w:val="24"/>
        </w:rPr>
        <w:t>.</w:t>
      </w:r>
      <w:r w:rsidRPr="00F042DD">
        <w:rPr>
          <w:rFonts w:eastAsia="Times New Roman" w:cs="Times New Roman"/>
          <w:bCs/>
          <w:szCs w:val="24"/>
        </w:rPr>
        <w:t xml:space="preserve"> </w:t>
      </w:r>
    </w:p>
    <w:p w:rsidR="002E7FC6" w:rsidRDefault="002E7FC6" w:rsidP="002E7FC6">
      <w:pPr>
        <w:pStyle w:val="ListParagraph"/>
        <w:numPr>
          <w:ilvl w:val="1"/>
          <w:numId w:val="29"/>
        </w:numPr>
        <w:spacing w:before="144" w:after="144" w:line="360" w:lineRule="auto"/>
        <w:ind w:left="1170" w:hanging="623"/>
        <w:outlineLvl w:val="2"/>
        <w:rPr>
          <w:rFonts w:eastAsia="Times New Roman" w:cs="Times New Roman"/>
          <w:b/>
          <w:bCs/>
          <w:szCs w:val="24"/>
        </w:rPr>
      </w:pPr>
      <w:r w:rsidRPr="00F042DD">
        <w:rPr>
          <w:rFonts w:eastAsia="Times New Roman" w:cs="Times New Roman"/>
          <w:b/>
          <w:bCs/>
          <w:szCs w:val="24"/>
        </w:rPr>
        <w:t>Điểm mở rộng</w:t>
      </w:r>
    </w:p>
    <w:p w:rsidR="002E7FC6" w:rsidRPr="00EF35FF" w:rsidRDefault="002E7FC6" w:rsidP="002E7FC6">
      <w:pPr>
        <w:pStyle w:val="ListParagraph"/>
        <w:spacing w:before="144" w:after="144" w:line="360" w:lineRule="auto"/>
        <w:ind w:left="1170"/>
        <w:outlineLvl w:val="2"/>
        <w:rPr>
          <w:rFonts w:eastAsia="Times New Roman" w:cs="Times New Roman"/>
          <w:bCs/>
          <w:szCs w:val="24"/>
        </w:rPr>
      </w:pPr>
      <w:r>
        <w:rPr>
          <w:rFonts w:eastAsia="Times New Roman" w:cs="Times New Roman"/>
          <w:bCs/>
          <w:szCs w:val="24"/>
        </w:rPr>
        <w:t>Không có.</w:t>
      </w:r>
    </w:p>
    <w:p w:rsidR="00CC404A" w:rsidRPr="00A161B6" w:rsidRDefault="00CC404A" w:rsidP="00EB5CAD">
      <w:pPr>
        <w:rPr>
          <w:rFonts w:cs="Times New Roman"/>
          <w:szCs w:val="24"/>
        </w:rPr>
      </w:pPr>
    </w:p>
    <w:sectPr w:rsidR="00CC404A" w:rsidRPr="00A1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BD4"/>
    <w:multiLevelType w:val="hybridMultilevel"/>
    <w:tmpl w:val="CC403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4A6E35"/>
    <w:multiLevelType w:val="hybridMultilevel"/>
    <w:tmpl w:val="5644C150"/>
    <w:lvl w:ilvl="0" w:tplc="CD8AB0B0">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5783D"/>
    <w:multiLevelType w:val="hybridMultilevel"/>
    <w:tmpl w:val="1D3CC826"/>
    <w:lvl w:ilvl="0" w:tplc="D31EB29E">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07B66"/>
    <w:multiLevelType w:val="multilevel"/>
    <w:tmpl w:val="4544C684"/>
    <w:lvl w:ilvl="0">
      <w:start w:val="1"/>
      <w:numFmt w:val="decimal"/>
      <w:lvlText w:val="%1."/>
      <w:lvlJc w:val="left"/>
      <w:pPr>
        <w:ind w:left="1620" w:hanging="360"/>
      </w:pPr>
    </w:lvl>
    <w:lvl w:ilvl="1">
      <w:start w:val="6"/>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4">
    <w:nsid w:val="07B26D84"/>
    <w:multiLevelType w:val="hybridMultilevel"/>
    <w:tmpl w:val="6608CA2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nsid w:val="14C2164E"/>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EB7C79"/>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606130"/>
    <w:multiLevelType w:val="multilevel"/>
    <w:tmpl w:val="93F4A5AA"/>
    <w:lvl w:ilvl="0">
      <w:start w:val="7"/>
      <w:numFmt w:val="decimal"/>
      <w:lvlText w:val="%1"/>
      <w:lvlJc w:val="left"/>
      <w:pPr>
        <w:ind w:left="360" w:hanging="360"/>
      </w:pPr>
      <w:rPr>
        <w:rFonts w:hint="default"/>
      </w:rPr>
    </w:lvl>
    <w:lvl w:ilvl="1">
      <w:start w:val="6"/>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8">
    <w:nsid w:val="1A9A3241"/>
    <w:multiLevelType w:val="multilevel"/>
    <w:tmpl w:val="62886CBE"/>
    <w:lvl w:ilvl="0">
      <w:start w:val="5"/>
      <w:numFmt w:val="decimal"/>
      <w:lvlText w:val="%1."/>
      <w:lvlJc w:val="left"/>
      <w:pPr>
        <w:ind w:left="360" w:hanging="360"/>
      </w:pPr>
      <w:rPr>
        <w:rFonts w:hint="default"/>
      </w:rPr>
    </w:lvl>
    <w:lvl w:ilvl="1">
      <w:start w:val="1"/>
      <w:numFmt w:val="decimal"/>
      <w:lvlText w:val="%1.%2."/>
      <w:lvlJc w:val="left"/>
      <w:pPr>
        <w:ind w:left="97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783BE4"/>
    <w:multiLevelType w:val="hybridMultilevel"/>
    <w:tmpl w:val="8DE2B90C"/>
    <w:lvl w:ilvl="0" w:tplc="216A5416">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DE7CBB"/>
    <w:multiLevelType w:val="hybridMultilevel"/>
    <w:tmpl w:val="AD226692"/>
    <w:lvl w:ilvl="0" w:tplc="820EB05C">
      <w:start w:val="4"/>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FE1432"/>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EA1E8B"/>
    <w:multiLevelType w:val="hybridMultilevel"/>
    <w:tmpl w:val="EDB60FA4"/>
    <w:lvl w:ilvl="0" w:tplc="FD2C0CF4">
      <w:start w:val="5"/>
      <w:numFmt w:val="decimal"/>
      <w:lvlText w:val="%1."/>
      <w:lvlJc w:val="left"/>
      <w:pPr>
        <w:ind w:left="19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477C5E"/>
    <w:multiLevelType w:val="hybridMultilevel"/>
    <w:tmpl w:val="F3BAD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6E231BE"/>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C497825"/>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23A5D71"/>
    <w:multiLevelType w:val="hybridMultilevel"/>
    <w:tmpl w:val="FEA47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61A16D9"/>
    <w:multiLevelType w:val="hybridMultilevel"/>
    <w:tmpl w:val="57D4FBC0"/>
    <w:lvl w:ilvl="0" w:tplc="DDBC0B4A">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495751"/>
    <w:multiLevelType w:val="hybridMultilevel"/>
    <w:tmpl w:val="F3BADE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8A40571"/>
    <w:multiLevelType w:val="multilevel"/>
    <w:tmpl w:val="139E0AA4"/>
    <w:lvl w:ilvl="0">
      <w:start w:val="3"/>
      <w:numFmt w:val="decimal"/>
      <w:lvlText w:val="%1."/>
      <w:lvlJc w:val="left"/>
      <w:pPr>
        <w:ind w:left="1152" w:hanging="360"/>
      </w:pPr>
      <w:rPr>
        <w:rFonts w:hint="default"/>
      </w:rPr>
    </w:lvl>
    <w:lvl w:ilvl="1">
      <w:start w:val="1"/>
      <w:numFmt w:val="none"/>
      <w:lvlText w:val="7.7"/>
      <w:lvlJc w:val="left"/>
      <w:pPr>
        <w:ind w:left="1584" w:hanging="432"/>
      </w:pPr>
      <w:rPr>
        <w:rFonts w:hint="default"/>
      </w:rPr>
    </w:lvl>
    <w:lvl w:ilvl="2">
      <w:start w:val="1"/>
      <w:numFmt w:val="decimal"/>
      <w:lvlText w:val="%1.%2.%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20">
    <w:nsid w:val="4B426D42"/>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BBD46DB"/>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26A6055"/>
    <w:multiLevelType w:val="hybridMultilevel"/>
    <w:tmpl w:val="A0D46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591702C"/>
    <w:multiLevelType w:val="multilevel"/>
    <w:tmpl w:val="1FA08EEE"/>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9ED100E"/>
    <w:multiLevelType w:val="multilevel"/>
    <w:tmpl w:val="2C3E931C"/>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nsid w:val="5B756133"/>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C892C61"/>
    <w:multiLevelType w:val="hybridMultilevel"/>
    <w:tmpl w:val="8378F8C0"/>
    <w:lvl w:ilvl="0" w:tplc="FA728EC6">
      <w:start w:val="3"/>
      <w:numFmt w:val="decimal"/>
      <w:lvlText w:val="%1."/>
      <w:lvlJc w:val="left"/>
      <w:pPr>
        <w:ind w:left="20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BD030B"/>
    <w:multiLevelType w:val="hybridMultilevel"/>
    <w:tmpl w:val="CC403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F2B49B7"/>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13923F5"/>
    <w:multiLevelType w:val="multilevel"/>
    <w:tmpl w:val="775C8402"/>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4"/>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59D1169"/>
    <w:multiLevelType w:val="multilevel"/>
    <w:tmpl w:val="55E2347A"/>
    <w:lvl w:ilvl="0">
      <w:start w:val="1"/>
      <w:numFmt w:val="decimal"/>
      <w:lvlText w:val="%1."/>
      <w:lvlJc w:val="left"/>
      <w:pPr>
        <w:ind w:left="360" w:hanging="360"/>
      </w:pPr>
      <w:rPr>
        <w:rFonts w:hint="default"/>
      </w:rPr>
    </w:lvl>
    <w:lvl w:ilvl="1">
      <w:start w:val="1"/>
      <w:numFmt w:val="decimal"/>
      <w:lvlText w:val="%1.%2."/>
      <w:lvlJc w:val="left"/>
      <w:pPr>
        <w:ind w:left="97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D594D60"/>
    <w:multiLevelType w:val="multilevel"/>
    <w:tmpl w:val="1D221C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0651131"/>
    <w:multiLevelType w:val="hybridMultilevel"/>
    <w:tmpl w:val="F006A8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7BD549F"/>
    <w:multiLevelType w:val="multilevel"/>
    <w:tmpl w:val="9850A3E8"/>
    <w:lvl w:ilvl="0">
      <w:start w:val="1"/>
      <w:numFmt w:val="decimal"/>
      <w:lvlText w:val="%1."/>
      <w:lvlJc w:val="left"/>
      <w:pPr>
        <w:ind w:left="360" w:hanging="360"/>
      </w:pPr>
      <w:rPr>
        <w:rFonts w:hint="default"/>
      </w:rPr>
    </w:lvl>
    <w:lvl w:ilvl="1">
      <w:start w:val="1"/>
      <w:numFmt w:val="none"/>
      <w:lvlText w:val="7.7"/>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9F6358C"/>
    <w:multiLevelType w:val="multilevel"/>
    <w:tmpl w:val="55E2347A"/>
    <w:lvl w:ilvl="0">
      <w:start w:val="1"/>
      <w:numFmt w:val="decimal"/>
      <w:lvlText w:val="%1."/>
      <w:lvlJc w:val="left"/>
      <w:pPr>
        <w:ind w:left="360" w:hanging="360"/>
      </w:pPr>
      <w:rPr>
        <w:rFonts w:hint="default"/>
      </w:rPr>
    </w:lvl>
    <w:lvl w:ilvl="1">
      <w:start w:val="1"/>
      <w:numFmt w:val="decimal"/>
      <w:lvlText w:val="%1.%2."/>
      <w:lvlJc w:val="left"/>
      <w:pPr>
        <w:ind w:left="979"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B513023"/>
    <w:multiLevelType w:val="hybridMultilevel"/>
    <w:tmpl w:val="B85E87F4"/>
    <w:lvl w:ilvl="0" w:tplc="D91A383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1D5250"/>
    <w:multiLevelType w:val="multilevel"/>
    <w:tmpl w:val="139E0AA4"/>
    <w:lvl w:ilvl="0">
      <w:start w:val="3"/>
      <w:numFmt w:val="decimal"/>
      <w:lvlText w:val="%1."/>
      <w:lvlJc w:val="left"/>
      <w:pPr>
        <w:ind w:left="1440" w:hanging="360"/>
      </w:pPr>
      <w:rPr>
        <w:rFonts w:hint="default"/>
      </w:rPr>
    </w:lvl>
    <w:lvl w:ilvl="1">
      <w:start w:val="1"/>
      <w:numFmt w:val="none"/>
      <w:lvlText w:val="7.7"/>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num w:numId="1">
    <w:abstractNumId w:val="30"/>
  </w:num>
  <w:num w:numId="2">
    <w:abstractNumId w:val="0"/>
  </w:num>
  <w:num w:numId="3">
    <w:abstractNumId w:val="4"/>
  </w:num>
  <w:num w:numId="4">
    <w:abstractNumId w:val="10"/>
  </w:num>
  <w:num w:numId="5">
    <w:abstractNumId w:val="3"/>
  </w:num>
  <w:num w:numId="6">
    <w:abstractNumId w:val="12"/>
  </w:num>
  <w:num w:numId="7">
    <w:abstractNumId w:val="24"/>
  </w:num>
  <w:num w:numId="8">
    <w:abstractNumId w:val="31"/>
  </w:num>
  <w:num w:numId="9">
    <w:abstractNumId w:val="29"/>
  </w:num>
  <w:num w:numId="10">
    <w:abstractNumId w:val="33"/>
  </w:num>
  <w:num w:numId="11">
    <w:abstractNumId w:val="6"/>
  </w:num>
  <w:num w:numId="12">
    <w:abstractNumId w:val="7"/>
  </w:num>
  <w:num w:numId="13">
    <w:abstractNumId w:val="8"/>
  </w:num>
  <w:num w:numId="14">
    <w:abstractNumId w:val="28"/>
  </w:num>
  <w:num w:numId="15">
    <w:abstractNumId w:val="32"/>
  </w:num>
  <w:num w:numId="16">
    <w:abstractNumId w:val="25"/>
  </w:num>
  <w:num w:numId="17">
    <w:abstractNumId w:val="19"/>
  </w:num>
  <w:num w:numId="18">
    <w:abstractNumId w:val="13"/>
  </w:num>
  <w:num w:numId="19">
    <w:abstractNumId w:val="16"/>
  </w:num>
  <w:num w:numId="20">
    <w:abstractNumId w:val="23"/>
  </w:num>
  <w:num w:numId="21">
    <w:abstractNumId w:val="18"/>
  </w:num>
  <w:num w:numId="22">
    <w:abstractNumId w:val="11"/>
  </w:num>
  <w:num w:numId="23">
    <w:abstractNumId w:val="26"/>
  </w:num>
  <w:num w:numId="24">
    <w:abstractNumId w:val="21"/>
  </w:num>
  <w:num w:numId="25">
    <w:abstractNumId w:val="22"/>
  </w:num>
  <w:num w:numId="26">
    <w:abstractNumId w:val="20"/>
  </w:num>
  <w:num w:numId="27">
    <w:abstractNumId w:val="36"/>
  </w:num>
  <w:num w:numId="28">
    <w:abstractNumId w:val="27"/>
  </w:num>
  <w:num w:numId="29">
    <w:abstractNumId w:val="34"/>
  </w:num>
  <w:num w:numId="30">
    <w:abstractNumId w:val="9"/>
  </w:num>
  <w:num w:numId="31">
    <w:abstractNumId w:val="1"/>
  </w:num>
  <w:num w:numId="32">
    <w:abstractNumId w:val="35"/>
  </w:num>
  <w:num w:numId="33">
    <w:abstractNumId w:val="5"/>
  </w:num>
  <w:num w:numId="34">
    <w:abstractNumId w:val="15"/>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14"/>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 w:numId="4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F7"/>
    <w:rsid w:val="00022FDF"/>
    <w:rsid w:val="00071D84"/>
    <w:rsid w:val="000D33AB"/>
    <w:rsid w:val="00117D0D"/>
    <w:rsid w:val="001355A6"/>
    <w:rsid w:val="00242F99"/>
    <w:rsid w:val="002519FA"/>
    <w:rsid w:val="002957FB"/>
    <w:rsid w:val="002D2D1A"/>
    <w:rsid w:val="002E7FC6"/>
    <w:rsid w:val="00310203"/>
    <w:rsid w:val="003360F3"/>
    <w:rsid w:val="0039111E"/>
    <w:rsid w:val="003A5DDE"/>
    <w:rsid w:val="003C760F"/>
    <w:rsid w:val="003E3A19"/>
    <w:rsid w:val="0040627C"/>
    <w:rsid w:val="00455244"/>
    <w:rsid w:val="004A1E67"/>
    <w:rsid w:val="004C4340"/>
    <w:rsid w:val="004D51FD"/>
    <w:rsid w:val="0055097A"/>
    <w:rsid w:val="00560509"/>
    <w:rsid w:val="00566B72"/>
    <w:rsid w:val="005C1DE6"/>
    <w:rsid w:val="005C5F36"/>
    <w:rsid w:val="005E76F7"/>
    <w:rsid w:val="00632FBD"/>
    <w:rsid w:val="0067421E"/>
    <w:rsid w:val="006B403B"/>
    <w:rsid w:val="006B7B72"/>
    <w:rsid w:val="006D63D9"/>
    <w:rsid w:val="006F0A3A"/>
    <w:rsid w:val="0071087B"/>
    <w:rsid w:val="00713C5D"/>
    <w:rsid w:val="007636A6"/>
    <w:rsid w:val="00790A08"/>
    <w:rsid w:val="007C0A7A"/>
    <w:rsid w:val="007C7FB6"/>
    <w:rsid w:val="008075DB"/>
    <w:rsid w:val="0082138F"/>
    <w:rsid w:val="0082233F"/>
    <w:rsid w:val="00825D3F"/>
    <w:rsid w:val="00847353"/>
    <w:rsid w:val="00864DEB"/>
    <w:rsid w:val="00874C2B"/>
    <w:rsid w:val="00896011"/>
    <w:rsid w:val="008C5D54"/>
    <w:rsid w:val="00994116"/>
    <w:rsid w:val="009A266A"/>
    <w:rsid w:val="009C19CA"/>
    <w:rsid w:val="009F10E4"/>
    <w:rsid w:val="00A02D7B"/>
    <w:rsid w:val="00A161B6"/>
    <w:rsid w:val="00AB7DAC"/>
    <w:rsid w:val="00AC6414"/>
    <w:rsid w:val="00B0603A"/>
    <w:rsid w:val="00B44793"/>
    <w:rsid w:val="00B973D8"/>
    <w:rsid w:val="00BF42AC"/>
    <w:rsid w:val="00BF6A87"/>
    <w:rsid w:val="00C0698F"/>
    <w:rsid w:val="00C075CC"/>
    <w:rsid w:val="00C43319"/>
    <w:rsid w:val="00CC404A"/>
    <w:rsid w:val="00D21798"/>
    <w:rsid w:val="00D45AC2"/>
    <w:rsid w:val="00D97646"/>
    <w:rsid w:val="00DE1318"/>
    <w:rsid w:val="00DE4DDF"/>
    <w:rsid w:val="00DF5FB8"/>
    <w:rsid w:val="00E10970"/>
    <w:rsid w:val="00E25A97"/>
    <w:rsid w:val="00E2663F"/>
    <w:rsid w:val="00E458AE"/>
    <w:rsid w:val="00E568D5"/>
    <w:rsid w:val="00E70265"/>
    <w:rsid w:val="00EA3FC5"/>
    <w:rsid w:val="00EB5CAD"/>
    <w:rsid w:val="00ED7945"/>
    <w:rsid w:val="00EF35FF"/>
    <w:rsid w:val="00EF5148"/>
    <w:rsid w:val="00F042DD"/>
    <w:rsid w:val="00F34474"/>
    <w:rsid w:val="00FD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71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link w:val="Heading2Char"/>
    <w:uiPriority w:val="9"/>
    <w:qFormat/>
    <w:rsid w:val="005E76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76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6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6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6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6F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E76F7"/>
  </w:style>
  <w:style w:type="paragraph" w:styleId="NormalWeb">
    <w:name w:val="Normal (Web)"/>
    <w:basedOn w:val="Normal"/>
    <w:uiPriority w:val="99"/>
    <w:semiHidden/>
    <w:unhideWhenUsed/>
    <w:rsid w:val="005E7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3717"/>
    <w:rPr>
      <w:rFonts w:ascii="Times New Roman" w:eastAsiaTheme="majorEastAsia" w:hAnsi="Times New Roman" w:cstheme="majorBidi"/>
      <w:b/>
      <w:bCs/>
      <w:color w:val="365F91" w:themeColor="accent1" w:themeShade="BF"/>
      <w:sz w:val="28"/>
      <w:szCs w:val="28"/>
    </w:rPr>
  </w:style>
  <w:style w:type="paragraph" w:styleId="ListParagraph">
    <w:name w:val="List Paragraph"/>
    <w:basedOn w:val="Normal"/>
    <w:uiPriority w:val="34"/>
    <w:qFormat/>
    <w:rsid w:val="00FD3717"/>
    <w:pPr>
      <w:ind w:left="720"/>
      <w:contextualSpacing/>
    </w:pPr>
    <w:rPr>
      <w:rFonts w:ascii="Times New Roman" w:hAnsi="Times New Roman"/>
      <w:sz w:val="24"/>
    </w:rPr>
  </w:style>
  <w:style w:type="paragraph" w:styleId="BalloonText">
    <w:name w:val="Balloon Text"/>
    <w:basedOn w:val="Normal"/>
    <w:link w:val="BalloonTextChar"/>
    <w:uiPriority w:val="99"/>
    <w:semiHidden/>
    <w:unhideWhenUsed/>
    <w:rsid w:val="00117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717"/>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link w:val="Heading2Char"/>
    <w:uiPriority w:val="9"/>
    <w:qFormat/>
    <w:rsid w:val="005E76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76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6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6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6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6F7"/>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5E76F7"/>
  </w:style>
  <w:style w:type="paragraph" w:styleId="NormalWeb">
    <w:name w:val="Normal (Web)"/>
    <w:basedOn w:val="Normal"/>
    <w:uiPriority w:val="99"/>
    <w:semiHidden/>
    <w:unhideWhenUsed/>
    <w:rsid w:val="005E76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D3717"/>
    <w:rPr>
      <w:rFonts w:ascii="Times New Roman" w:eastAsiaTheme="majorEastAsia" w:hAnsi="Times New Roman" w:cstheme="majorBidi"/>
      <w:b/>
      <w:bCs/>
      <w:color w:val="365F91" w:themeColor="accent1" w:themeShade="BF"/>
      <w:sz w:val="28"/>
      <w:szCs w:val="28"/>
    </w:rPr>
  </w:style>
  <w:style w:type="paragraph" w:styleId="ListParagraph">
    <w:name w:val="List Paragraph"/>
    <w:basedOn w:val="Normal"/>
    <w:uiPriority w:val="34"/>
    <w:qFormat/>
    <w:rsid w:val="00FD3717"/>
    <w:pPr>
      <w:ind w:left="720"/>
      <w:contextualSpacing/>
    </w:pPr>
    <w:rPr>
      <w:rFonts w:ascii="Times New Roman" w:hAnsi="Times New Roman"/>
      <w:sz w:val="24"/>
    </w:rPr>
  </w:style>
  <w:style w:type="paragraph" w:styleId="BalloonText">
    <w:name w:val="Balloon Text"/>
    <w:basedOn w:val="Normal"/>
    <w:link w:val="BalloonTextChar"/>
    <w:uiPriority w:val="99"/>
    <w:semiHidden/>
    <w:unhideWhenUsed/>
    <w:rsid w:val="00117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D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260847">
      <w:bodyDiv w:val="1"/>
      <w:marLeft w:val="0"/>
      <w:marRight w:val="0"/>
      <w:marTop w:val="0"/>
      <w:marBottom w:val="0"/>
      <w:divBdr>
        <w:top w:val="none" w:sz="0" w:space="0" w:color="auto"/>
        <w:left w:val="none" w:sz="0" w:space="0" w:color="auto"/>
        <w:bottom w:val="none" w:sz="0" w:space="0" w:color="auto"/>
        <w:right w:val="none" w:sz="0" w:space="0" w:color="auto"/>
      </w:divBdr>
    </w:div>
    <w:div w:id="1152791597">
      <w:bodyDiv w:val="1"/>
      <w:marLeft w:val="0"/>
      <w:marRight w:val="0"/>
      <w:marTop w:val="0"/>
      <w:marBottom w:val="0"/>
      <w:divBdr>
        <w:top w:val="none" w:sz="0" w:space="0" w:color="auto"/>
        <w:left w:val="none" w:sz="0" w:space="0" w:color="auto"/>
        <w:bottom w:val="none" w:sz="0" w:space="0" w:color="auto"/>
        <w:right w:val="none" w:sz="0" w:space="0" w:color="auto"/>
      </w:divBdr>
    </w:div>
    <w:div w:id="1197615922">
      <w:bodyDiv w:val="1"/>
      <w:marLeft w:val="0"/>
      <w:marRight w:val="0"/>
      <w:marTop w:val="0"/>
      <w:marBottom w:val="0"/>
      <w:divBdr>
        <w:top w:val="none" w:sz="0" w:space="0" w:color="auto"/>
        <w:left w:val="none" w:sz="0" w:space="0" w:color="auto"/>
        <w:bottom w:val="none" w:sz="0" w:space="0" w:color="auto"/>
        <w:right w:val="none" w:sz="0" w:space="0" w:color="auto"/>
      </w:divBdr>
    </w:div>
    <w:div w:id="211852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0A1EB-DE6C-4766-A432-05EBBA402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13</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THANHTHAO</dc:creator>
  <cp:lastModifiedBy>THANHTHAO</cp:lastModifiedBy>
  <cp:revision>85</cp:revision>
  <dcterms:created xsi:type="dcterms:W3CDTF">2012-03-21T14:14:00Z</dcterms:created>
  <dcterms:modified xsi:type="dcterms:W3CDTF">2012-03-22T08:49:00Z</dcterms:modified>
</cp:coreProperties>
</file>